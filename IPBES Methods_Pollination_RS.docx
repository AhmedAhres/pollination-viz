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B77B" w14:textId="174ABEE8" w:rsidR="00AE474D" w:rsidRDefault="00AE474D" w:rsidP="003F4084">
      <w:pPr>
        <w:pStyle w:val="Title"/>
        <w:jc w:val="center"/>
        <w:rPr>
          <w:b/>
        </w:rPr>
      </w:pPr>
    </w:p>
    <w:p w14:paraId="6FF09667" w14:textId="7BC6F243" w:rsidR="003F4084" w:rsidRDefault="003F4084" w:rsidP="003F4084"/>
    <w:p w14:paraId="1A48F67E" w14:textId="7C2506E1" w:rsidR="003F4084" w:rsidRDefault="003F4084" w:rsidP="003F4084"/>
    <w:p w14:paraId="3385CE0A" w14:textId="77777777" w:rsidR="003F4084" w:rsidRPr="003F4084" w:rsidRDefault="003F4084" w:rsidP="003F4084"/>
    <w:p w14:paraId="3CD23404" w14:textId="2DFB213F" w:rsidR="00A60279" w:rsidRDefault="00A60279" w:rsidP="00A60279"/>
    <w:p w14:paraId="66B5DC54" w14:textId="0AD99449" w:rsidR="00667091" w:rsidRDefault="00667091" w:rsidP="00A60279"/>
    <w:p w14:paraId="581A7D80" w14:textId="0DAB65C7" w:rsidR="003F4084" w:rsidRDefault="003F4084" w:rsidP="00A60279"/>
    <w:p w14:paraId="036C41CA" w14:textId="53AA88C3" w:rsidR="003F4084" w:rsidRPr="003F4084" w:rsidRDefault="003F4084" w:rsidP="003F4084">
      <w:pPr>
        <w:jc w:val="center"/>
        <w:rPr>
          <w:rFonts w:asciiTheme="majorHAnsi" w:hAnsiTheme="majorHAnsi" w:cstheme="majorHAnsi"/>
          <w:b/>
          <w:sz w:val="52"/>
          <w:szCs w:val="52"/>
        </w:rPr>
      </w:pPr>
      <w:r w:rsidRPr="003F4084">
        <w:rPr>
          <w:rFonts w:asciiTheme="majorHAnsi" w:hAnsiTheme="majorHAnsi" w:cstheme="majorHAnsi"/>
          <w:b/>
          <w:sz w:val="52"/>
          <w:szCs w:val="52"/>
        </w:rPr>
        <w:t>IPBES</w:t>
      </w:r>
      <w:r>
        <w:rPr>
          <w:rFonts w:asciiTheme="majorHAnsi" w:hAnsiTheme="majorHAnsi" w:cstheme="majorHAnsi"/>
          <w:b/>
          <w:sz w:val="52"/>
          <w:szCs w:val="52"/>
        </w:rPr>
        <w:t xml:space="preserve"> Methods </w:t>
      </w:r>
    </w:p>
    <w:p w14:paraId="14382693" w14:textId="504D77C2" w:rsidR="00270B15" w:rsidRDefault="00270B15" w:rsidP="006373AA">
      <w:pPr>
        <w:pBdr>
          <w:bottom w:val="single" w:sz="12" w:space="1" w:color="auto"/>
        </w:pBdr>
        <w:rPr>
          <w:rFonts w:asciiTheme="majorHAnsi" w:hAnsiTheme="majorHAnsi" w:cstheme="majorHAnsi"/>
          <w:sz w:val="52"/>
          <w:szCs w:val="52"/>
        </w:rPr>
      </w:pPr>
    </w:p>
    <w:p w14:paraId="46F81BED" w14:textId="77777777" w:rsidR="003F4084" w:rsidRDefault="003F4084" w:rsidP="006373AA">
      <w:pPr>
        <w:pBdr>
          <w:bottom w:val="single" w:sz="12" w:space="1" w:color="auto"/>
        </w:pBdr>
        <w:rPr>
          <w:rFonts w:asciiTheme="majorHAnsi" w:hAnsiTheme="majorHAnsi" w:cstheme="majorHAnsi"/>
          <w:sz w:val="52"/>
          <w:szCs w:val="52"/>
        </w:rPr>
      </w:pPr>
    </w:p>
    <w:p w14:paraId="464D9650" w14:textId="1B589796" w:rsidR="00667091" w:rsidRPr="006373AA" w:rsidRDefault="00667091" w:rsidP="006373AA">
      <w:pPr>
        <w:pBdr>
          <w:bottom w:val="single" w:sz="12" w:space="1" w:color="auto"/>
        </w:pBdr>
        <w:rPr>
          <w:rFonts w:asciiTheme="majorHAnsi" w:hAnsiTheme="majorHAnsi" w:cstheme="majorHAnsi"/>
          <w:sz w:val="52"/>
          <w:szCs w:val="52"/>
        </w:rPr>
      </w:pPr>
      <w:r>
        <w:rPr>
          <w:rFonts w:asciiTheme="majorHAnsi" w:hAnsiTheme="majorHAnsi" w:cstheme="majorHAnsi"/>
          <w:sz w:val="52"/>
          <w:szCs w:val="52"/>
        </w:rPr>
        <w:t>Contents</w:t>
      </w:r>
    </w:p>
    <w:p w14:paraId="6802E714" w14:textId="23FB1F8B" w:rsidR="00DB0FCE" w:rsidRDefault="006373AA">
      <w:pPr>
        <w:pStyle w:val="TOC1"/>
        <w:tabs>
          <w:tab w:val="left" w:pos="410"/>
          <w:tab w:val="right" w:pos="9056"/>
        </w:tabs>
        <w:rPr>
          <w:rFonts w:eastAsiaTheme="minorEastAsia" w:cstheme="minorBidi"/>
          <w:b w:val="0"/>
          <w:bCs w:val="0"/>
          <w:caps w:val="0"/>
          <w:noProof/>
          <w:sz w:val="24"/>
          <w:szCs w:val="24"/>
          <w:u w:val="none"/>
          <w:lang w:val="fr-FR" w:eastAsia="fr-FR"/>
        </w:rPr>
      </w:pPr>
      <w:r w:rsidRPr="006373AA">
        <w:rPr>
          <w:b w:val="0"/>
        </w:rPr>
        <w:fldChar w:fldCharType="begin"/>
      </w:r>
      <w:r w:rsidRPr="00DB0FCE">
        <w:rPr>
          <w:b w:val="0"/>
        </w:rPr>
        <w:instrText xml:space="preserve"> TOC \o "1-2" \h \z \u </w:instrText>
      </w:r>
      <w:r w:rsidRPr="006373AA">
        <w:rPr>
          <w:b w:val="0"/>
        </w:rPr>
        <w:fldChar w:fldCharType="separate"/>
      </w:r>
      <w:hyperlink w:anchor="_Toc511726925" w:history="1">
        <w:r w:rsidR="00DB0FCE" w:rsidRPr="00DE62BB">
          <w:rPr>
            <w:rStyle w:val="Hyperlink"/>
            <w:noProof/>
          </w:rPr>
          <w:t>1.</w:t>
        </w:r>
        <w:r w:rsidR="00DB0FCE">
          <w:rPr>
            <w:rFonts w:eastAsiaTheme="minorEastAsia" w:cstheme="minorBidi"/>
            <w:b w:val="0"/>
            <w:bCs w:val="0"/>
            <w:caps w:val="0"/>
            <w:noProof/>
            <w:sz w:val="24"/>
            <w:szCs w:val="24"/>
            <w:u w:val="none"/>
            <w:lang w:val="fr-FR" w:eastAsia="fr-FR"/>
          </w:rPr>
          <w:tab/>
        </w:r>
        <w:r w:rsidR="00DB0FCE" w:rsidRPr="00DE62BB">
          <w:rPr>
            <w:rStyle w:val="Hyperlink"/>
            <w:noProof/>
          </w:rPr>
          <w:t>POLLINATION CONTRIBUTION TO HUMAN NUTRITION</w:t>
        </w:r>
        <w:r w:rsidR="00DB0FCE">
          <w:rPr>
            <w:noProof/>
            <w:webHidden/>
          </w:rPr>
          <w:tab/>
        </w:r>
        <w:r w:rsidR="00DB0FCE">
          <w:rPr>
            <w:noProof/>
            <w:webHidden/>
          </w:rPr>
          <w:fldChar w:fldCharType="begin"/>
        </w:r>
        <w:r w:rsidR="00DB0FCE">
          <w:rPr>
            <w:noProof/>
            <w:webHidden/>
          </w:rPr>
          <w:instrText xml:space="preserve"> PAGEREF _Toc511726925 \h </w:instrText>
        </w:r>
        <w:r w:rsidR="00DB0FCE">
          <w:rPr>
            <w:noProof/>
            <w:webHidden/>
          </w:rPr>
        </w:r>
        <w:r w:rsidR="00DB0FCE">
          <w:rPr>
            <w:noProof/>
            <w:webHidden/>
          </w:rPr>
          <w:fldChar w:fldCharType="separate"/>
        </w:r>
        <w:r w:rsidR="00DB0FCE">
          <w:rPr>
            <w:noProof/>
            <w:webHidden/>
          </w:rPr>
          <w:t>2</w:t>
        </w:r>
        <w:r w:rsidR="00DB0FCE">
          <w:rPr>
            <w:noProof/>
            <w:webHidden/>
          </w:rPr>
          <w:fldChar w:fldCharType="end"/>
        </w:r>
      </w:hyperlink>
    </w:p>
    <w:p w14:paraId="5267D616" w14:textId="7C6FB616" w:rsidR="00DB0FCE" w:rsidRDefault="005F14B1">
      <w:pPr>
        <w:pStyle w:val="TOC2"/>
        <w:tabs>
          <w:tab w:val="left" w:pos="581"/>
          <w:tab w:val="right" w:pos="9056"/>
        </w:tabs>
        <w:rPr>
          <w:rFonts w:eastAsiaTheme="minorEastAsia" w:cstheme="minorBidi"/>
          <w:b w:val="0"/>
          <w:bCs w:val="0"/>
          <w:smallCaps w:val="0"/>
          <w:noProof/>
          <w:sz w:val="24"/>
          <w:szCs w:val="24"/>
          <w:lang w:val="fr-FR" w:eastAsia="fr-FR"/>
        </w:rPr>
      </w:pPr>
      <w:hyperlink w:anchor="_Toc511726926" w:history="1">
        <w:r w:rsidR="00DB0FCE" w:rsidRPr="00DE62BB">
          <w:rPr>
            <w:rStyle w:val="Hyperlink"/>
            <w:noProof/>
          </w:rPr>
          <w:t>1.1.</w:t>
        </w:r>
        <w:r w:rsidR="00DB0FCE">
          <w:rPr>
            <w:rFonts w:eastAsiaTheme="minorEastAsia" w:cstheme="minorBidi"/>
            <w:b w:val="0"/>
            <w:bCs w:val="0"/>
            <w:smallCaps w:val="0"/>
            <w:noProof/>
            <w:sz w:val="24"/>
            <w:szCs w:val="24"/>
            <w:lang w:val="fr-FR" w:eastAsia="fr-FR"/>
          </w:rPr>
          <w:tab/>
        </w:r>
        <w:r w:rsidR="00DB0FCE" w:rsidRPr="00DE62BB">
          <w:rPr>
            <w:rStyle w:val="Hyperlink"/>
            <w:noProof/>
          </w:rPr>
          <w:t>Pollination sufficiency</w:t>
        </w:r>
        <w:r w:rsidR="00DB0FCE">
          <w:rPr>
            <w:noProof/>
            <w:webHidden/>
          </w:rPr>
          <w:tab/>
        </w:r>
        <w:r w:rsidR="00DB0FCE">
          <w:rPr>
            <w:noProof/>
            <w:webHidden/>
          </w:rPr>
          <w:fldChar w:fldCharType="begin"/>
        </w:r>
        <w:r w:rsidR="00DB0FCE">
          <w:rPr>
            <w:noProof/>
            <w:webHidden/>
          </w:rPr>
          <w:instrText xml:space="preserve"> PAGEREF _Toc511726926 \h </w:instrText>
        </w:r>
        <w:r w:rsidR="00DB0FCE">
          <w:rPr>
            <w:noProof/>
            <w:webHidden/>
          </w:rPr>
        </w:r>
        <w:r w:rsidR="00DB0FCE">
          <w:rPr>
            <w:noProof/>
            <w:webHidden/>
          </w:rPr>
          <w:fldChar w:fldCharType="separate"/>
        </w:r>
        <w:r w:rsidR="00DB0FCE">
          <w:rPr>
            <w:noProof/>
            <w:webHidden/>
          </w:rPr>
          <w:t>2</w:t>
        </w:r>
        <w:r w:rsidR="00DB0FCE">
          <w:rPr>
            <w:noProof/>
            <w:webHidden/>
          </w:rPr>
          <w:fldChar w:fldCharType="end"/>
        </w:r>
      </w:hyperlink>
    </w:p>
    <w:p w14:paraId="748CF270" w14:textId="035A2299" w:rsidR="00DB0FCE" w:rsidRDefault="005F14B1">
      <w:pPr>
        <w:pStyle w:val="TOC2"/>
        <w:tabs>
          <w:tab w:val="left" w:pos="581"/>
          <w:tab w:val="right" w:pos="9056"/>
        </w:tabs>
        <w:rPr>
          <w:rFonts w:eastAsiaTheme="minorEastAsia" w:cstheme="minorBidi"/>
          <w:b w:val="0"/>
          <w:bCs w:val="0"/>
          <w:smallCaps w:val="0"/>
          <w:noProof/>
          <w:sz w:val="24"/>
          <w:szCs w:val="24"/>
          <w:lang w:val="fr-FR" w:eastAsia="fr-FR"/>
        </w:rPr>
      </w:pPr>
      <w:hyperlink w:anchor="_Toc511726927" w:history="1">
        <w:r w:rsidR="00DB0FCE" w:rsidRPr="00DE62BB">
          <w:rPr>
            <w:rStyle w:val="Hyperlink"/>
            <w:noProof/>
          </w:rPr>
          <w:t>1.2.</w:t>
        </w:r>
        <w:r w:rsidR="00DB0FCE">
          <w:rPr>
            <w:rFonts w:eastAsiaTheme="minorEastAsia" w:cstheme="minorBidi"/>
            <w:b w:val="0"/>
            <w:bCs w:val="0"/>
            <w:smallCaps w:val="0"/>
            <w:noProof/>
            <w:sz w:val="24"/>
            <w:szCs w:val="24"/>
            <w:lang w:val="fr-FR" w:eastAsia="fr-FR"/>
          </w:rPr>
          <w:tab/>
        </w:r>
        <w:r w:rsidR="00DB0FCE" w:rsidRPr="00DE62BB">
          <w:rPr>
            <w:rStyle w:val="Hyperlink"/>
            <w:noProof/>
          </w:rPr>
          <w:t>Pollination-dependent nutrient production</w:t>
        </w:r>
        <w:r w:rsidR="00DB0FCE">
          <w:rPr>
            <w:noProof/>
            <w:webHidden/>
          </w:rPr>
          <w:tab/>
        </w:r>
        <w:r w:rsidR="00DB0FCE">
          <w:rPr>
            <w:noProof/>
            <w:webHidden/>
          </w:rPr>
          <w:fldChar w:fldCharType="begin"/>
        </w:r>
        <w:r w:rsidR="00DB0FCE">
          <w:rPr>
            <w:noProof/>
            <w:webHidden/>
          </w:rPr>
          <w:instrText xml:space="preserve"> PAGEREF _Toc511726927 \h </w:instrText>
        </w:r>
        <w:r w:rsidR="00DB0FCE">
          <w:rPr>
            <w:noProof/>
            <w:webHidden/>
          </w:rPr>
        </w:r>
        <w:r w:rsidR="00DB0FCE">
          <w:rPr>
            <w:noProof/>
            <w:webHidden/>
          </w:rPr>
          <w:fldChar w:fldCharType="separate"/>
        </w:r>
        <w:r w:rsidR="00DB0FCE">
          <w:rPr>
            <w:noProof/>
            <w:webHidden/>
          </w:rPr>
          <w:t>2</w:t>
        </w:r>
        <w:r w:rsidR="00DB0FCE">
          <w:rPr>
            <w:noProof/>
            <w:webHidden/>
          </w:rPr>
          <w:fldChar w:fldCharType="end"/>
        </w:r>
      </w:hyperlink>
    </w:p>
    <w:p w14:paraId="5E3DBAD5" w14:textId="1643AD2A" w:rsidR="00DB0FCE" w:rsidRDefault="005F14B1">
      <w:pPr>
        <w:pStyle w:val="TOC2"/>
        <w:tabs>
          <w:tab w:val="left" w:pos="581"/>
          <w:tab w:val="right" w:pos="9056"/>
        </w:tabs>
        <w:rPr>
          <w:rFonts w:eastAsiaTheme="minorEastAsia" w:cstheme="minorBidi"/>
          <w:b w:val="0"/>
          <w:bCs w:val="0"/>
          <w:smallCaps w:val="0"/>
          <w:noProof/>
          <w:sz w:val="24"/>
          <w:szCs w:val="24"/>
          <w:lang w:val="fr-FR" w:eastAsia="fr-FR"/>
        </w:rPr>
      </w:pPr>
      <w:hyperlink w:anchor="_Toc511726928" w:history="1">
        <w:r w:rsidR="00DB0FCE" w:rsidRPr="00DE62BB">
          <w:rPr>
            <w:rStyle w:val="Hyperlink"/>
            <w:noProof/>
          </w:rPr>
          <w:t>1.3.</w:t>
        </w:r>
        <w:r w:rsidR="00DB0FCE">
          <w:rPr>
            <w:rFonts w:eastAsiaTheme="minorEastAsia" w:cstheme="minorBidi"/>
            <w:b w:val="0"/>
            <w:bCs w:val="0"/>
            <w:smallCaps w:val="0"/>
            <w:noProof/>
            <w:sz w:val="24"/>
            <w:szCs w:val="24"/>
            <w:lang w:val="fr-FR" w:eastAsia="fr-FR"/>
          </w:rPr>
          <w:tab/>
        </w:r>
        <w:r w:rsidR="00DB0FCE" w:rsidRPr="00DE62BB">
          <w:rPr>
            <w:rStyle w:val="Hyperlink"/>
            <w:noProof/>
          </w:rPr>
          <w:t>Nutrition provided by wild pollinators</w:t>
        </w:r>
        <w:r w:rsidR="00DB0FCE">
          <w:rPr>
            <w:noProof/>
            <w:webHidden/>
          </w:rPr>
          <w:tab/>
        </w:r>
        <w:r w:rsidR="00DB0FCE">
          <w:rPr>
            <w:noProof/>
            <w:webHidden/>
          </w:rPr>
          <w:fldChar w:fldCharType="begin"/>
        </w:r>
        <w:r w:rsidR="00DB0FCE">
          <w:rPr>
            <w:noProof/>
            <w:webHidden/>
          </w:rPr>
          <w:instrText xml:space="preserve"> PAGEREF _Toc511726928 \h </w:instrText>
        </w:r>
        <w:r w:rsidR="00DB0FCE">
          <w:rPr>
            <w:noProof/>
            <w:webHidden/>
          </w:rPr>
        </w:r>
        <w:r w:rsidR="00DB0FCE">
          <w:rPr>
            <w:noProof/>
            <w:webHidden/>
          </w:rPr>
          <w:fldChar w:fldCharType="separate"/>
        </w:r>
        <w:r w:rsidR="00DB0FCE">
          <w:rPr>
            <w:noProof/>
            <w:webHidden/>
          </w:rPr>
          <w:t>3</w:t>
        </w:r>
        <w:r w:rsidR="00DB0FCE">
          <w:rPr>
            <w:noProof/>
            <w:webHidden/>
          </w:rPr>
          <w:fldChar w:fldCharType="end"/>
        </w:r>
      </w:hyperlink>
    </w:p>
    <w:p w14:paraId="013558DF" w14:textId="4AFCFAC1" w:rsidR="00DB0FCE" w:rsidRDefault="005F14B1">
      <w:pPr>
        <w:pStyle w:val="TOC2"/>
        <w:tabs>
          <w:tab w:val="left" w:pos="581"/>
          <w:tab w:val="right" w:pos="9056"/>
        </w:tabs>
        <w:rPr>
          <w:rFonts w:eastAsiaTheme="minorEastAsia" w:cstheme="minorBidi"/>
          <w:b w:val="0"/>
          <w:bCs w:val="0"/>
          <w:smallCaps w:val="0"/>
          <w:noProof/>
          <w:sz w:val="24"/>
          <w:szCs w:val="24"/>
          <w:lang w:val="fr-FR" w:eastAsia="fr-FR"/>
        </w:rPr>
      </w:pPr>
      <w:hyperlink w:anchor="_Toc511726930" w:history="1">
        <w:r w:rsidR="00DB0FCE" w:rsidRPr="00DE62BB">
          <w:rPr>
            <w:rStyle w:val="Hyperlink"/>
            <w:noProof/>
          </w:rPr>
          <w:t>1.4.</w:t>
        </w:r>
        <w:r w:rsidR="00DB0FCE">
          <w:rPr>
            <w:rFonts w:eastAsiaTheme="minorEastAsia" w:cstheme="minorBidi"/>
            <w:b w:val="0"/>
            <w:bCs w:val="0"/>
            <w:smallCaps w:val="0"/>
            <w:noProof/>
            <w:sz w:val="24"/>
            <w:szCs w:val="24"/>
            <w:lang w:val="fr-FR" w:eastAsia="fr-FR"/>
          </w:rPr>
          <w:tab/>
        </w:r>
        <w:r w:rsidR="00DB0FCE" w:rsidRPr="00DE62BB">
          <w:rPr>
            <w:rStyle w:val="Hyperlink"/>
            <w:noProof/>
          </w:rPr>
          <w:t>Local nutritional adequacy</w:t>
        </w:r>
        <w:r w:rsidR="00DB0FCE">
          <w:rPr>
            <w:noProof/>
            <w:webHidden/>
          </w:rPr>
          <w:tab/>
        </w:r>
        <w:r w:rsidR="00DB0FCE">
          <w:rPr>
            <w:noProof/>
            <w:webHidden/>
          </w:rPr>
          <w:fldChar w:fldCharType="begin"/>
        </w:r>
        <w:r w:rsidR="00DB0FCE">
          <w:rPr>
            <w:noProof/>
            <w:webHidden/>
          </w:rPr>
          <w:instrText xml:space="preserve"> PAGEREF _Toc511726930 \h </w:instrText>
        </w:r>
        <w:r w:rsidR="00DB0FCE">
          <w:rPr>
            <w:noProof/>
            <w:webHidden/>
          </w:rPr>
        </w:r>
        <w:r w:rsidR="00DB0FCE">
          <w:rPr>
            <w:noProof/>
            <w:webHidden/>
          </w:rPr>
          <w:fldChar w:fldCharType="separate"/>
        </w:r>
        <w:r w:rsidR="00DB0FCE">
          <w:rPr>
            <w:noProof/>
            <w:webHidden/>
          </w:rPr>
          <w:t>3</w:t>
        </w:r>
        <w:r w:rsidR="00DB0FCE">
          <w:rPr>
            <w:noProof/>
            <w:webHidden/>
          </w:rPr>
          <w:fldChar w:fldCharType="end"/>
        </w:r>
      </w:hyperlink>
    </w:p>
    <w:p w14:paraId="769F0E2B" w14:textId="7163B5C4" w:rsidR="00DB0FCE" w:rsidRDefault="005F14B1">
      <w:pPr>
        <w:pStyle w:val="TOC2"/>
        <w:tabs>
          <w:tab w:val="left" w:pos="581"/>
          <w:tab w:val="right" w:pos="9056"/>
        </w:tabs>
        <w:rPr>
          <w:rFonts w:eastAsiaTheme="minorEastAsia" w:cstheme="minorBidi"/>
          <w:b w:val="0"/>
          <w:bCs w:val="0"/>
          <w:smallCaps w:val="0"/>
          <w:noProof/>
          <w:sz w:val="24"/>
          <w:szCs w:val="24"/>
          <w:lang w:val="fr-FR" w:eastAsia="fr-FR"/>
        </w:rPr>
      </w:pPr>
      <w:hyperlink w:anchor="_Toc511726931" w:history="1">
        <w:r w:rsidR="00DB0FCE" w:rsidRPr="00DE62BB">
          <w:rPr>
            <w:rStyle w:val="Hyperlink"/>
            <w:noProof/>
          </w:rPr>
          <w:t>1.5.</w:t>
        </w:r>
        <w:r w:rsidR="00DB0FCE">
          <w:rPr>
            <w:rFonts w:eastAsiaTheme="minorEastAsia" w:cstheme="minorBidi"/>
            <w:b w:val="0"/>
            <w:bCs w:val="0"/>
            <w:smallCaps w:val="0"/>
            <w:noProof/>
            <w:sz w:val="24"/>
            <w:szCs w:val="24"/>
            <w:lang w:val="fr-FR" w:eastAsia="fr-FR"/>
          </w:rPr>
          <w:tab/>
        </w:r>
        <w:r w:rsidR="00DB0FCE" w:rsidRPr="00DE62BB">
          <w:rPr>
            <w:rStyle w:val="Hyperlink"/>
            <w:noProof/>
          </w:rPr>
          <w:t>Conversion to potential people fed</w:t>
        </w:r>
        <w:r w:rsidR="00DB0FCE">
          <w:rPr>
            <w:noProof/>
            <w:webHidden/>
          </w:rPr>
          <w:tab/>
        </w:r>
        <w:r w:rsidR="00DB0FCE">
          <w:rPr>
            <w:noProof/>
            <w:webHidden/>
          </w:rPr>
          <w:fldChar w:fldCharType="begin"/>
        </w:r>
        <w:r w:rsidR="00DB0FCE">
          <w:rPr>
            <w:noProof/>
            <w:webHidden/>
          </w:rPr>
          <w:instrText xml:space="preserve"> PAGEREF _Toc511726931 \h </w:instrText>
        </w:r>
        <w:r w:rsidR="00DB0FCE">
          <w:rPr>
            <w:noProof/>
            <w:webHidden/>
          </w:rPr>
        </w:r>
        <w:r w:rsidR="00DB0FCE">
          <w:rPr>
            <w:noProof/>
            <w:webHidden/>
          </w:rPr>
          <w:fldChar w:fldCharType="separate"/>
        </w:r>
        <w:r w:rsidR="00DB0FCE">
          <w:rPr>
            <w:noProof/>
            <w:webHidden/>
          </w:rPr>
          <w:t>5</w:t>
        </w:r>
        <w:r w:rsidR="00DB0FCE">
          <w:rPr>
            <w:noProof/>
            <w:webHidden/>
          </w:rPr>
          <w:fldChar w:fldCharType="end"/>
        </w:r>
      </w:hyperlink>
    </w:p>
    <w:p w14:paraId="6ADF5901" w14:textId="3F2E19C8" w:rsidR="00A60279" w:rsidRDefault="006373AA" w:rsidP="00A60279">
      <w:r w:rsidRPr="006373AA">
        <w:fldChar w:fldCharType="end"/>
      </w:r>
    </w:p>
    <w:p w14:paraId="039DFC3E" w14:textId="5EE29BC1" w:rsidR="007E49C1" w:rsidRDefault="007E49C1" w:rsidP="00A60279"/>
    <w:p w14:paraId="367E3506" w14:textId="22C4EEF7" w:rsidR="007E49C1" w:rsidRDefault="007E49C1" w:rsidP="00A60279"/>
    <w:p w14:paraId="78102DA7" w14:textId="1FB45B27" w:rsidR="007E49C1" w:rsidRDefault="007E49C1" w:rsidP="00A60279"/>
    <w:p w14:paraId="6519A7D4" w14:textId="40EECFF8" w:rsidR="007E49C1" w:rsidRDefault="007E49C1" w:rsidP="00A60279"/>
    <w:p w14:paraId="6121E112" w14:textId="66169185" w:rsidR="00AE474D" w:rsidRDefault="00270B15" w:rsidP="00270B15">
      <w:pPr>
        <w:jc w:val="left"/>
      </w:pPr>
      <w:r>
        <w:br w:type="page"/>
      </w:r>
    </w:p>
    <w:p w14:paraId="392FBB45" w14:textId="05686504" w:rsidR="006407FD" w:rsidRDefault="00A60279" w:rsidP="00A60279">
      <w:pPr>
        <w:pStyle w:val="Heading1"/>
        <w:pBdr>
          <w:bottom w:val="single" w:sz="12" w:space="1" w:color="auto"/>
        </w:pBdr>
      </w:pPr>
      <w:bookmarkStart w:id="0" w:name="_Toc505101209"/>
      <w:bookmarkStart w:id="1" w:name="_Toc511726925"/>
      <w:r w:rsidRPr="003953E2">
        <w:lastRenderedPageBreak/>
        <w:t>POLLINATION CONTRIBUTION TO HUMAN NUTRITION</w:t>
      </w:r>
      <w:bookmarkEnd w:id="0"/>
      <w:bookmarkEnd w:id="1"/>
    </w:p>
    <w:p w14:paraId="76D7EFD8" w14:textId="77777777" w:rsidR="00087E72" w:rsidRPr="00087E72" w:rsidRDefault="00087E72" w:rsidP="00087E72"/>
    <w:p w14:paraId="686E42FD" w14:textId="441A1F4E" w:rsidR="0F893157" w:rsidRDefault="7E7747E3" w:rsidP="00A60279">
      <w:r w:rsidRPr="7E7747E3">
        <w:t xml:space="preserve">Pollination service was considered in terms of pollinator-dependent nutrient production, and the dependence of that production on natural habitat around farmland. </w:t>
      </w:r>
      <w:r w:rsidR="0077346F">
        <w:t>This nutrition production provided by wild pollinators was translated to potential number of people fed based on dietary requirements.</w:t>
      </w:r>
    </w:p>
    <w:p w14:paraId="4CB5671B" w14:textId="77777777" w:rsidR="00A60279" w:rsidRDefault="00A60279" w:rsidP="00A60279"/>
    <w:p w14:paraId="76DDD489" w14:textId="29C0B848" w:rsidR="0F893157" w:rsidRPr="00A60279" w:rsidRDefault="7E7747E3" w:rsidP="00A60279">
      <w:pPr>
        <w:pStyle w:val="Heading2"/>
      </w:pPr>
      <w:bookmarkStart w:id="2" w:name="_Toc505101210"/>
      <w:bookmarkStart w:id="3" w:name="_Toc511726926"/>
      <w:r w:rsidRPr="00A60279">
        <w:t>Pollination sufficiency</w:t>
      </w:r>
      <w:bookmarkEnd w:id="2"/>
      <w:bookmarkEnd w:id="3"/>
    </w:p>
    <w:p w14:paraId="66E3F855" w14:textId="77777777" w:rsidR="003953E2" w:rsidRPr="00A60279" w:rsidRDefault="7E7747E3" w:rsidP="00A60279">
      <w:pPr>
        <w:pStyle w:val="Heading3"/>
      </w:pPr>
      <w:bookmarkStart w:id="4" w:name="_Toc505101211"/>
      <w:r w:rsidRPr="00A60279">
        <w:t>Overview</w:t>
      </w:r>
      <w:bookmarkEnd w:id="4"/>
      <w:r w:rsidR="001959E4" w:rsidRPr="616274EA">
        <w:t xml:space="preserve"> </w:t>
      </w:r>
    </w:p>
    <w:p w14:paraId="018329FA" w14:textId="24AFC7DE" w:rsidR="0F893157" w:rsidRDefault="7E7747E3" w:rsidP="00A60279">
      <w:pPr>
        <w:rPr>
          <w:ins w:id="5" w:author="rpsharp" w:date="2018-05-03T09:54:00Z"/>
        </w:rPr>
      </w:pPr>
      <w:r w:rsidRPr="00A60279">
        <w:t xml:space="preserve">Pollination sufficiency was </w:t>
      </w:r>
      <w:r w:rsidR="005F2DF7" w:rsidRPr="00A60279">
        <w:t xml:space="preserve">calculated </w:t>
      </w:r>
      <w:r w:rsidRPr="00A60279">
        <w:t>based on the area of pollinator habitat around farmland.</w:t>
      </w:r>
      <w:r w:rsidR="005F2DF7" w:rsidRPr="00A60279">
        <w:t xml:space="preserve"> Agricultural pixels with &gt;30% natural habitat in the 2 km area surrounding the farm were designated as receiving</w:t>
      </w:r>
      <w:r w:rsidR="005F2DF7" w:rsidRPr="003953E2">
        <w:t xml:space="preserve"> sufficient pollination for pollinator-dependent </w:t>
      </w:r>
      <w:r w:rsidR="00796E81" w:rsidRPr="003953E2">
        <w:t>yields.</w:t>
      </w:r>
    </w:p>
    <w:p w14:paraId="0693435A" w14:textId="5A8B93E8" w:rsidR="00F86807" w:rsidRDefault="00F86807" w:rsidP="00A60279">
      <w:pPr>
        <w:rPr>
          <w:ins w:id="6" w:author="rpsharp" w:date="2018-05-03T09:54:00Z"/>
        </w:rPr>
      </w:pPr>
    </w:p>
    <w:p w14:paraId="37B61EAC" w14:textId="353AD1F5" w:rsidR="00F86807" w:rsidRDefault="006B2406" w:rsidP="00A60279">
      <w:pPr>
        <w:rPr>
          <w:ins w:id="7" w:author="rpsharp" w:date="2018-05-03T10:06:00Z"/>
        </w:rPr>
      </w:pPr>
      <w:ins w:id="8" w:author="rpsharp" w:date="2018-05-03T10:07:00Z">
        <w:r>
          <w:t xml:space="preserve">The </w:t>
        </w:r>
      </w:ins>
      <w:ins w:id="9" w:author="rpsharp" w:date="2018-05-03T10:06:00Z">
        <w:r>
          <w:t xml:space="preserve">analysis was run on </w:t>
        </w:r>
      </w:ins>
      <w:ins w:id="10" w:author="rpsharp" w:date="2018-05-03T10:07:00Z">
        <w:r>
          <w:t xml:space="preserve">landcover data from </w:t>
        </w:r>
      </w:ins>
      <w:ins w:id="11" w:author="rpsharp" w:date="2018-05-03T10:08:00Z">
        <w:r>
          <w:t>GLOBIO:</w:t>
        </w:r>
      </w:ins>
    </w:p>
    <w:p w14:paraId="03F823CE" w14:textId="0CB34EF1" w:rsidR="00CC5C10" w:rsidRDefault="008A545E" w:rsidP="00CC5C10">
      <w:pPr>
        <w:pStyle w:val="ListParagraph"/>
        <w:numPr>
          <w:ilvl w:val="0"/>
          <w:numId w:val="30"/>
        </w:numPr>
        <w:rPr>
          <w:ins w:id="12" w:author="rpsharp" w:date="2018-05-07T13:45:00Z"/>
        </w:rPr>
      </w:pPr>
      <w:ins w:id="13" w:author="rpsharp" w:date="2018-05-07T13:45:00Z">
        <w:r>
          <w:t xml:space="preserve">1850 historical scenario: </w:t>
        </w:r>
        <w:r w:rsidR="00CC5C10">
          <w:t>Globio4_landuse_10sec_1850.tif</w:t>
        </w:r>
      </w:ins>
    </w:p>
    <w:p w14:paraId="61823BAC" w14:textId="012FB46B" w:rsidR="00CC5C10" w:rsidRDefault="008A545E" w:rsidP="00CC5C10">
      <w:pPr>
        <w:pStyle w:val="ListParagraph"/>
        <w:numPr>
          <w:ilvl w:val="0"/>
          <w:numId w:val="30"/>
        </w:numPr>
        <w:rPr>
          <w:ins w:id="14" w:author="rpsharp" w:date="2018-05-07T13:45:00Z"/>
        </w:rPr>
      </w:pPr>
      <w:ins w:id="15" w:author="rpsharp" w:date="2018-05-07T13:45:00Z">
        <w:r>
          <w:t xml:space="preserve">1900 historical scenario: </w:t>
        </w:r>
        <w:r w:rsidR="00CC5C10">
          <w:t>Globio4_landuse_10sec_1900.tif</w:t>
        </w:r>
      </w:ins>
    </w:p>
    <w:p w14:paraId="5C382B45" w14:textId="123C2516" w:rsidR="00CC5C10" w:rsidRDefault="008A545E" w:rsidP="00CC5C10">
      <w:pPr>
        <w:pStyle w:val="ListParagraph"/>
        <w:numPr>
          <w:ilvl w:val="0"/>
          <w:numId w:val="30"/>
        </w:numPr>
        <w:rPr>
          <w:ins w:id="16" w:author="rpsharp" w:date="2018-05-07T13:45:00Z"/>
        </w:rPr>
      </w:pPr>
      <w:ins w:id="17" w:author="rpsharp" w:date="2018-05-07T13:45:00Z">
        <w:r>
          <w:t xml:space="preserve">1910 historical scenario: </w:t>
        </w:r>
        <w:r w:rsidR="00CC5C10">
          <w:t>Globio4_landuse_10sec_1910.tif</w:t>
        </w:r>
      </w:ins>
    </w:p>
    <w:p w14:paraId="71E0E495" w14:textId="5FCD245B" w:rsidR="00CC5C10" w:rsidRDefault="008A545E" w:rsidP="00CC5C10">
      <w:pPr>
        <w:pStyle w:val="ListParagraph"/>
        <w:numPr>
          <w:ilvl w:val="0"/>
          <w:numId w:val="30"/>
        </w:numPr>
        <w:rPr>
          <w:ins w:id="18" w:author="rpsharp" w:date="2018-05-07T13:45:00Z"/>
        </w:rPr>
      </w:pPr>
      <w:ins w:id="19" w:author="rpsharp" w:date="2018-05-07T13:45:00Z">
        <w:r>
          <w:t xml:space="preserve">1945 historical scenario: </w:t>
        </w:r>
        <w:r w:rsidR="00CC5C10">
          <w:t>Globio4_landuse_10sec_1945.tif</w:t>
        </w:r>
      </w:ins>
    </w:p>
    <w:p w14:paraId="5BAE2542" w14:textId="52B6B8CC" w:rsidR="00CC5C10" w:rsidRDefault="008A545E" w:rsidP="00CC5C10">
      <w:pPr>
        <w:pStyle w:val="ListParagraph"/>
        <w:numPr>
          <w:ilvl w:val="0"/>
          <w:numId w:val="30"/>
        </w:numPr>
        <w:rPr>
          <w:ins w:id="20" w:author="rpsharp" w:date="2018-05-07T13:45:00Z"/>
        </w:rPr>
      </w:pPr>
      <w:ins w:id="21" w:author="rpsharp" w:date="2018-05-07T13:45:00Z">
        <w:r>
          <w:t xml:space="preserve">1980 historical scenario: </w:t>
        </w:r>
        <w:r w:rsidR="00CC5C10">
          <w:t>Globio4_landuse_10sec_1980.tif</w:t>
        </w:r>
      </w:ins>
    </w:p>
    <w:p w14:paraId="3F7968BB" w14:textId="2DAA4FEB" w:rsidR="00CC5C10" w:rsidRDefault="008A545E" w:rsidP="00CC5C10">
      <w:pPr>
        <w:pStyle w:val="ListParagraph"/>
        <w:numPr>
          <w:ilvl w:val="0"/>
          <w:numId w:val="30"/>
        </w:numPr>
        <w:rPr>
          <w:ins w:id="22" w:author="rpsharp" w:date="2018-05-07T13:45:00Z"/>
        </w:rPr>
      </w:pPr>
      <w:ins w:id="23" w:author="rpsharp" w:date="2018-05-07T13:45:00Z">
        <w:r>
          <w:t>2015 historical/</w:t>
        </w:r>
      </w:ins>
      <w:ins w:id="24" w:author="rpsharp" w:date="2018-05-07T13:46:00Z">
        <w:r>
          <w:t>current</w:t>
        </w:r>
      </w:ins>
      <w:ins w:id="25" w:author="rpsharp" w:date="2018-05-07T13:45:00Z">
        <w:r>
          <w:t xml:space="preserve"> scenario: </w:t>
        </w:r>
        <w:r w:rsidR="00CC5C10">
          <w:t>Globio4_landuse_10sec_2015.tif</w:t>
        </w:r>
      </w:ins>
    </w:p>
    <w:p w14:paraId="76D4A2F5" w14:textId="4B192E4D" w:rsidR="006B2406" w:rsidRDefault="006B2406" w:rsidP="00CC5C10">
      <w:pPr>
        <w:pStyle w:val="ListParagraph"/>
        <w:numPr>
          <w:ilvl w:val="0"/>
          <w:numId w:val="30"/>
        </w:numPr>
        <w:rPr>
          <w:ins w:id="26" w:author="rpsharp" w:date="2018-05-07T14:07:00Z"/>
        </w:rPr>
      </w:pPr>
      <w:ins w:id="27" w:author="rpsharp" w:date="2018-05-03T10:08:00Z">
        <w:r>
          <w:t xml:space="preserve">2050 SSP1 scenario: </w:t>
        </w:r>
      </w:ins>
      <w:ins w:id="28" w:author="rpsharp" w:date="2018-05-03T10:06:00Z">
        <w:r w:rsidRPr="006B2406">
          <w:t>GLOBIO4_LU_10sec_2050_SSP1_RCP26</w:t>
        </w:r>
        <w:r>
          <w:t>.tif</w:t>
        </w:r>
      </w:ins>
    </w:p>
    <w:p w14:paraId="4FA9D6F0" w14:textId="41A782BD" w:rsidR="007E222C" w:rsidRDefault="006B2406">
      <w:pPr>
        <w:pStyle w:val="ListParagraph"/>
        <w:numPr>
          <w:ilvl w:val="0"/>
          <w:numId w:val="30"/>
        </w:numPr>
        <w:rPr>
          <w:ins w:id="29" w:author="rpsharp" w:date="2018-05-07T14:07:00Z"/>
        </w:rPr>
        <w:pPrChange w:id="30" w:author="rpsharp" w:date="2018-05-07T14:07:00Z">
          <w:pPr>
            <w:pStyle w:val="ListParagraph"/>
          </w:pPr>
        </w:pPrChange>
      </w:pPr>
      <w:ins w:id="31" w:author="rpsharp" w:date="2018-05-03T10:08:00Z">
        <w:r>
          <w:t xml:space="preserve">2050 SSP3 scenario: </w:t>
        </w:r>
      </w:ins>
      <w:ins w:id="32" w:author="rpsharp" w:date="2018-05-03T10:06:00Z">
        <w:r w:rsidRPr="006B2406">
          <w:t>GLOBIO4_LU_10sec_2050_SSP</w:t>
        </w:r>
      </w:ins>
      <w:ins w:id="33" w:author="rpsharp" w:date="2018-05-03T10:07:00Z">
        <w:r>
          <w:t>3</w:t>
        </w:r>
      </w:ins>
      <w:ins w:id="34" w:author="rpsharp" w:date="2018-05-03T10:06:00Z">
        <w:r w:rsidRPr="006B2406">
          <w:t>_RCP</w:t>
        </w:r>
      </w:ins>
      <w:ins w:id="35" w:author="rpsharp" w:date="2018-05-03T10:07:00Z">
        <w:r>
          <w:t>70.tif</w:t>
        </w:r>
      </w:ins>
    </w:p>
    <w:p w14:paraId="5B2FC73E" w14:textId="11A2EA6B" w:rsidR="007630D5" w:rsidDel="00401F47" w:rsidRDefault="006B2406">
      <w:pPr>
        <w:pStyle w:val="ListParagraph"/>
        <w:rPr>
          <w:del w:id="36" w:author="rpsharp" w:date="2018-05-07T14:06:00Z"/>
        </w:rPr>
      </w:pPr>
      <w:ins w:id="37" w:author="rpsharp" w:date="2018-05-03T10:08:00Z">
        <w:r>
          <w:t xml:space="preserve">2050 SPP5 scenario: </w:t>
        </w:r>
      </w:ins>
      <w:ins w:id="38" w:author="rpsharp" w:date="2018-05-03T10:07:00Z">
        <w:r w:rsidRPr="006B2406">
          <w:t>GLOBIO4_LU_10sec_2050_SSP</w:t>
        </w:r>
        <w:r>
          <w:t>5</w:t>
        </w:r>
        <w:r w:rsidRPr="006B2406">
          <w:t>_RCP</w:t>
        </w:r>
        <w:r>
          <w:t>85.tif</w:t>
        </w:r>
      </w:ins>
    </w:p>
    <w:p w14:paraId="3207BBA7" w14:textId="77777777" w:rsidR="00401F47" w:rsidRDefault="00401F47">
      <w:pPr>
        <w:pStyle w:val="ListParagraph"/>
        <w:numPr>
          <w:ilvl w:val="0"/>
          <w:numId w:val="30"/>
        </w:numPr>
        <w:rPr>
          <w:ins w:id="39" w:author="Rich Sharp" w:date="2018-07-25T10:26:00Z"/>
        </w:rPr>
      </w:pPr>
    </w:p>
    <w:p w14:paraId="2AFB9E40" w14:textId="2B11EE79" w:rsidR="007E222C" w:rsidRDefault="007E222C">
      <w:pPr>
        <w:pStyle w:val="ListParagraph"/>
        <w:rPr>
          <w:ins w:id="40" w:author="Rich Sharp" w:date="2018-07-25T10:26:00Z"/>
        </w:rPr>
      </w:pPr>
    </w:p>
    <w:p w14:paraId="69F66D60" w14:textId="5C6BEC1A" w:rsidR="00401F47" w:rsidRPr="003953E2" w:rsidRDefault="0064627B">
      <w:pPr>
        <w:pStyle w:val="ListParagraph"/>
        <w:rPr>
          <w:ins w:id="41" w:author="rpsharp" w:date="2018-05-07T14:06:00Z"/>
        </w:rPr>
        <w:pPrChange w:id="42" w:author="rpsharp" w:date="2018-05-07T14:07:00Z">
          <w:pPr/>
        </w:pPrChange>
      </w:pPr>
      <w:r>
        <w:rPr>
          <w:noProof/>
        </w:rPr>
        <w:drawing>
          <wp:inline distT="0" distB="0" distL="0" distR="0" wp14:anchorId="334D95F6" wp14:editId="4C7BD3A8">
            <wp:extent cx="5756910" cy="311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112770"/>
                    </a:xfrm>
                    <a:prstGeom prst="rect">
                      <a:avLst/>
                    </a:prstGeom>
                  </pic:spPr>
                </pic:pic>
              </a:graphicData>
            </a:graphic>
          </wp:inline>
        </w:drawing>
      </w:r>
      <w:ins w:id="43" w:author="Rich Sharp" w:date="2018-07-25T10:27:00Z">
        <w:r w:rsidR="00401F47" w:rsidRPr="003953E2">
          <w:t xml:space="preserve"> </w:t>
        </w:r>
      </w:ins>
    </w:p>
    <w:p w14:paraId="573668E2" w14:textId="77777777" w:rsidR="003953E2" w:rsidRPr="003953E2" w:rsidRDefault="003953E2" w:rsidP="00A60279">
      <w:pPr>
        <w:pStyle w:val="ListParagraph"/>
        <w:rPr>
          <w:rStyle w:val="Heading3Char"/>
          <w:color w:val="auto"/>
        </w:rPr>
      </w:pPr>
    </w:p>
    <w:p w14:paraId="40ADBC59" w14:textId="16550891" w:rsidR="003953E2" w:rsidRPr="003953E2" w:rsidRDefault="7E7747E3" w:rsidP="00A60279">
      <w:pPr>
        <w:pStyle w:val="Heading3"/>
        <w:rPr>
          <w:rStyle w:val="Heading3Char"/>
          <w:color w:val="auto"/>
        </w:rPr>
      </w:pPr>
      <w:bookmarkStart w:id="44" w:name="_Toc505101212"/>
      <w:r w:rsidRPr="003953E2">
        <w:rPr>
          <w:rStyle w:val="Heading3Char"/>
        </w:rPr>
        <w:t>Pollinator habitat</w:t>
      </w:r>
      <w:bookmarkEnd w:id="44"/>
    </w:p>
    <w:p w14:paraId="463C92D0" w14:textId="3DB34763" w:rsidR="0F893157" w:rsidRDefault="7E7747E3" w:rsidP="00A60279">
      <w:r w:rsidRPr="001959E4">
        <w:t xml:space="preserve">Pollinator habitat was defined as any natural land covers, as defined in </w:t>
      </w:r>
      <w:commentRangeStart w:id="45"/>
      <w:r w:rsidRPr="001959E4">
        <w:t>Table X</w:t>
      </w:r>
      <w:commentRangeEnd w:id="45"/>
      <w:r w:rsidR="00735AFA">
        <w:rPr>
          <w:rStyle w:val="CommentReference"/>
        </w:rPr>
        <w:commentReference w:id="45"/>
      </w:r>
      <w:r w:rsidRPr="001959E4">
        <w:t xml:space="preserve"> (GLOBIO land-cover classes 6, secondary vegetation, and 50-180, various types of primary vegetation). To </w:t>
      </w:r>
      <w:r w:rsidRPr="001959E4">
        <w:lastRenderedPageBreak/>
        <w:t>test sensitivity to this definition we included "semi-natural" habitats (GLOBIO land-cover classes 3, 4, and 5; pasture, rangeland and forestry, respectively) in addition to "natural", and repeated all analyses with semi-natural plus natural habitats</w:t>
      </w:r>
      <w:r w:rsidR="00735AFA">
        <w:t xml:space="preserve">, but this did not substantially alter the </w:t>
      </w:r>
      <w:proofErr w:type="gramStart"/>
      <w:r w:rsidR="00735AFA">
        <w:t>results</w:t>
      </w:r>
      <w:proofErr w:type="gramEnd"/>
      <w:r w:rsidR="00735AFA">
        <w:t xml:space="preserve"> so we do not include it in our final analysis or code base</w:t>
      </w:r>
      <w:r w:rsidRPr="001959E4">
        <w:t>.</w:t>
      </w:r>
    </w:p>
    <w:p w14:paraId="27F5652A" w14:textId="77777777" w:rsidR="003953E2" w:rsidRPr="00994A50" w:rsidRDefault="003953E2" w:rsidP="00A60279"/>
    <w:p w14:paraId="27D44B2F" w14:textId="425FFB5B" w:rsidR="003953E2" w:rsidRDefault="7E7747E3" w:rsidP="00A60279">
      <w:pPr>
        <w:pStyle w:val="Heading3"/>
      </w:pPr>
      <w:bookmarkStart w:id="46" w:name="_Toc505101213"/>
      <w:r w:rsidRPr="001959E4">
        <w:t>Proportional area</w:t>
      </w:r>
      <w:bookmarkEnd w:id="46"/>
    </w:p>
    <w:p w14:paraId="37DDF1E3" w14:textId="3534AA40" w:rsidR="00037178" w:rsidRDefault="7E7747E3" w:rsidP="00A60279">
      <w:r w:rsidRPr="001959E4">
        <w:t xml:space="preserve">The proportional area of natural within 2 km was calculated for every pixel of agricultural land (GLOBIO land-cover classes 2, 230, 231, and 232) at </w:t>
      </w:r>
      <w:r w:rsidR="00992E2B" w:rsidRPr="001959E4">
        <w:t>10 arc seconds (~</w:t>
      </w:r>
      <w:r w:rsidRPr="001959E4">
        <w:t>300 m</w:t>
      </w:r>
      <w:r w:rsidR="00992E2B" w:rsidRPr="001959E4">
        <w:t>)</w:t>
      </w:r>
      <w:r w:rsidRPr="001959E4">
        <w:t xml:space="preserve"> resolution. This 2 km scale represents the distance most commonly found to be predictive of pollination services (Kennedy et al. 2013)</w:t>
      </w:r>
      <w:r w:rsidR="001845C3">
        <w:rPr>
          <w:rStyle w:val="FootnoteReference"/>
        </w:rPr>
        <w:footnoteReference w:id="1"/>
      </w:r>
      <w:r w:rsidRPr="001959E4">
        <w:t xml:space="preserve">. </w:t>
      </w:r>
    </w:p>
    <w:p w14:paraId="393A919D" w14:textId="77777777" w:rsidR="00A60279" w:rsidRPr="00994A50" w:rsidRDefault="00A60279" w:rsidP="00A60279"/>
    <w:p w14:paraId="1FE469DA" w14:textId="77777777" w:rsidR="00A60279" w:rsidRPr="00A60279" w:rsidRDefault="00037178" w:rsidP="00A60279">
      <w:pPr>
        <w:pStyle w:val="Heading3"/>
      </w:pPr>
      <w:bookmarkStart w:id="47" w:name="_Toc505101214"/>
      <w:r w:rsidRPr="00A60279">
        <w:t>Sufficiency threshold</w:t>
      </w:r>
      <w:bookmarkEnd w:id="47"/>
    </w:p>
    <w:p w14:paraId="3A57E632" w14:textId="0D375B95" w:rsidR="00037178" w:rsidRDefault="00037178" w:rsidP="00A60279">
      <w:r w:rsidRPr="001959E4">
        <w:t xml:space="preserve">A threshold of 0.3 was set to evaluate whether there was sufficient pollinator habitat in the 2 km around farmland to provide pollination services, based on </w:t>
      </w:r>
      <w:proofErr w:type="spellStart"/>
      <w:r w:rsidRPr="001959E4">
        <w:t>Kremen</w:t>
      </w:r>
      <w:proofErr w:type="spellEnd"/>
      <w:r w:rsidRPr="001959E4">
        <w:t xml:space="preserve"> et al.’s (2005)</w:t>
      </w:r>
      <w:r w:rsidR="001845C3">
        <w:rPr>
          <w:rStyle w:val="FootnoteReference"/>
        </w:rPr>
        <w:footnoteReference w:id="2"/>
      </w:r>
      <w:r w:rsidRPr="001959E4">
        <w:t xml:space="preserve"> estimate of the area requirements for achieving full pollination. This produced a map of wild pollination sufficiency</w:t>
      </w:r>
      <w:r w:rsidR="00416F63" w:rsidRPr="001959E4">
        <w:t xml:space="preserve"> where every agricultural pixel was designated in a binary fashion: 0 if proportional area of habitat was less than 0.3; 1 if greater than 0.3.</w:t>
      </w:r>
      <w:r w:rsidR="003F723C">
        <w:t xml:space="preserve"> Maps of pollination sufficiency can be found at (permanent link to output), outputs “</w:t>
      </w:r>
      <w:proofErr w:type="spellStart"/>
      <w:r w:rsidR="003F723C">
        <w:t>poll_suff</w:t>
      </w:r>
      <w:proofErr w:type="spellEnd"/>
      <w:r w:rsidR="003F723C">
        <w:t>_...” below.</w:t>
      </w:r>
    </w:p>
    <w:p w14:paraId="38D93A1C" w14:textId="77777777" w:rsidR="00A60279" w:rsidRPr="001959E4" w:rsidRDefault="00A60279" w:rsidP="00A60279"/>
    <w:p w14:paraId="2751DF36" w14:textId="779F6ED7" w:rsidR="0F893157" w:rsidRDefault="7E7747E3" w:rsidP="006407FD">
      <w:pPr>
        <w:pStyle w:val="Heading2"/>
      </w:pPr>
      <w:bookmarkStart w:id="48" w:name="_Toc505101215"/>
      <w:bookmarkStart w:id="49" w:name="_Toc511726927"/>
      <w:bookmarkStart w:id="50" w:name="OLE_LINK3"/>
      <w:r w:rsidRPr="7E7747E3">
        <w:t>Pollination-dependent nutrient production</w:t>
      </w:r>
      <w:bookmarkEnd w:id="48"/>
      <w:bookmarkEnd w:id="49"/>
    </w:p>
    <w:p w14:paraId="3EBFF51F" w14:textId="0F5C7E53" w:rsidR="00A60279" w:rsidRDefault="00A60279" w:rsidP="00A60279">
      <w:pPr>
        <w:pStyle w:val="Heading3"/>
      </w:pPr>
      <w:bookmarkStart w:id="51" w:name="_Toc505101216"/>
      <w:bookmarkEnd w:id="50"/>
      <w:r>
        <w:t>Overview</w:t>
      </w:r>
      <w:bookmarkEnd w:id="51"/>
      <w:r w:rsidR="001959E4" w:rsidRPr="616274EA">
        <w:t xml:space="preserve"> </w:t>
      </w:r>
    </w:p>
    <w:p w14:paraId="1D840D10" w14:textId="6A484344" w:rsidR="00A60279" w:rsidRDefault="008E4077" w:rsidP="00A60279">
      <w:bookmarkStart w:id="52" w:name="OLE_LINK4"/>
      <w:r w:rsidRPr="001959E4">
        <w:t xml:space="preserve">Pollination-dependence of crops, crop yields, and crop micronutrient content were combined in an analysis to </w:t>
      </w:r>
      <w:r w:rsidR="00992E2B" w:rsidRPr="001959E4">
        <w:t>calculate</w:t>
      </w:r>
      <w:r w:rsidRPr="001959E4">
        <w:t xml:space="preserve"> pollination-dependent nutrient production</w:t>
      </w:r>
      <w:r w:rsidR="007B5F59" w:rsidRPr="001959E4">
        <w:t xml:space="preserve">, following Chaplin-Kramer et al. </w:t>
      </w:r>
      <w:r w:rsidR="001845C3">
        <w:t>(</w:t>
      </w:r>
      <w:r w:rsidR="007B5F59" w:rsidRPr="001959E4">
        <w:t>2012</w:t>
      </w:r>
      <w:r w:rsidR="001845C3">
        <w:t>)</w:t>
      </w:r>
      <w:r w:rsidR="001845C3">
        <w:rPr>
          <w:rStyle w:val="FootnoteReference"/>
        </w:rPr>
        <w:footnoteReference w:id="3"/>
      </w:r>
      <w:r w:rsidR="001959E4">
        <w:t>.</w:t>
      </w:r>
    </w:p>
    <w:bookmarkEnd w:id="52"/>
    <w:p w14:paraId="3FADC699" w14:textId="77777777" w:rsidR="00087E72" w:rsidRDefault="00087E72" w:rsidP="00A60279"/>
    <w:p w14:paraId="677CDE39" w14:textId="77777777" w:rsidR="00A60279" w:rsidRDefault="7E7747E3" w:rsidP="00A60279">
      <w:pPr>
        <w:pStyle w:val="Heading3"/>
      </w:pPr>
      <w:bookmarkStart w:id="53" w:name="_Toc505101217"/>
      <w:bookmarkStart w:id="54" w:name="OLE_LINK5"/>
      <w:r w:rsidRPr="008871BA">
        <w:t>Pollination dependency</w:t>
      </w:r>
      <w:bookmarkEnd w:id="53"/>
    </w:p>
    <w:p w14:paraId="0A06D584" w14:textId="57370D3F" w:rsidR="001959E4" w:rsidRDefault="007108D3" w:rsidP="00A60279">
      <w:bookmarkStart w:id="55" w:name="OLE_LINK1"/>
      <w:bookmarkStart w:id="56" w:name="OLE_LINK2"/>
      <w:r w:rsidRPr="001959E4">
        <w:t>Crop pollination dependency</w:t>
      </w:r>
      <w:r w:rsidR="008E4077" w:rsidRPr="001959E4">
        <w:t xml:space="preserve"> was determined for 115 crops (</w:t>
      </w:r>
      <w:r w:rsidR="00735AFA">
        <w:t xml:space="preserve">permanent link to </w:t>
      </w:r>
      <w:commentRangeStart w:id="57"/>
      <w:r w:rsidR="00735AFA">
        <w:t>ta</w:t>
      </w:r>
      <w:r w:rsidR="008E4077" w:rsidRPr="001959E4">
        <w:t>ble</w:t>
      </w:r>
      <w:commentRangeEnd w:id="57"/>
      <w:r w:rsidR="00735AFA">
        <w:rPr>
          <w:rStyle w:val="CommentReference"/>
        </w:rPr>
        <w:commentReference w:id="57"/>
      </w:r>
      <w:r w:rsidR="008E4077" w:rsidRPr="001959E4">
        <w:t xml:space="preserve">). </w:t>
      </w:r>
      <w:r w:rsidRPr="001959E4">
        <w:t>Dependency was defined as t</w:t>
      </w:r>
      <w:r w:rsidR="008E4077" w:rsidRPr="001959E4">
        <w:t>he percent by which yields are reduced for each crop with inadequate pollination (ranging from 0-95%)</w:t>
      </w:r>
      <w:r w:rsidRPr="001959E4">
        <w:t>, according to Klein et al. (2007)</w:t>
      </w:r>
      <w:r w:rsidR="001845C3">
        <w:rPr>
          <w:rStyle w:val="FootnoteReference"/>
        </w:rPr>
        <w:footnoteReference w:id="4"/>
      </w:r>
      <w:r w:rsidRPr="001959E4">
        <w:t>.</w:t>
      </w:r>
      <w:r w:rsidR="001959E4" w:rsidRPr="001959E4">
        <w:t xml:space="preserve"> </w:t>
      </w:r>
      <w:ins w:id="58" w:author="Becky" w:date="2018-08-08T17:16:00Z">
        <w:r w:rsidR="006058F5">
          <w:t>Crop</w:t>
        </w:r>
      </w:ins>
      <w:moveToRangeStart w:id="59" w:author="Becky" w:date="2018-08-08T15:52:00Z" w:name="move521506853"/>
      <w:moveTo w:id="60" w:author="Becky" w:date="2018-08-08T15:52:00Z">
        <w:r w:rsidR="00C81DCE" w:rsidRPr="001959E4">
          <w:t xml:space="preserve"> </w:t>
        </w:r>
        <w:del w:id="61" w:author="Becky" w:date="2018-08-08T17:15:00Z">
          <w:r w:rsidR="00C81DCE" w:rsidRPr="001959E4" w:rsidDel="006058F5">
            <w:delText xml:space="preserve">yields </w:delText>
          </w:r>
        </w:del>
      </w:moveTo>
      <w:ins w:id="62" w:author="Becky" w:date="2018-08-08T17:16:00Z">
        <w:r w:rsidR="006058F5">
          <w:t>p</w:t>
        </w:r>
      </w:ins>
      <w:ins w:id="63" w:author="Becky" w:date="2018-08-08T15:52:00Z">
        <w:r w:rsidR="00C81DCE">
          <w:t xml:space="preserve">roduction </w:t>
        </w:r>
      </w:ins>
      <w:ins w:id="64" w:author="Becky" w:date="2018-08-08T17:16:00Z">
        <w:r w:rsidR="006058F5">
          <w:t>estimates calculated</w:t>
        </w:r>
      </w:ins>
      <w:ins w:id="65" w:author="Becky" w:date="2018-08-08T15:53:00Z">
        <w:r w:rsidR="00C81DCE">
          <w:t xml:space="preserve"> below </w:t>
        </w:r>
      </w:ins>
      <w:moveTo w:id="66" w:author="Becky" w:date="2018-08-08T15:52:00Z">
        <w:r w:rsidR="00C81DCE" w:rsidRPr="001959E4">
          <w:t xml:space="preserve">were multiplied by crop pollination dependency to </w:t>
        </w:r>
        <w:r w:rsidR="00C81DCE">
          <w:t>calculate</w:t>
        </w:r>
        <w:r w:rsidR="00C81DCE" w:rsidRPr="001959E4">
          <w:t xml:space="preserve"> the pollination-</w:t>
        </w:r>
        <w:r w:rsidR="00C81DCE">
          <w:t>dependent</w:t>
        </w:r>
        <w:r w:rsidR="00C81DCE" w:rsidRPr="001959E4">
          <w:t xml:space="preserve"> crop </w:t>
        </w:r>
      </w:moveTo>
      <w:ins w:id="67" w:author="Becky" w:date="2018-08-08T17:15:00Z">
        <w:r w:rsidR="006058F5">
          <w:t xml:space="preserve">production </w:t>
        </w:r>
      </w:ins>
      <w:moveTo w:id="68" w:author="Becky" w:date="2018-08-08T15:52:00Z">
        <w:del w:id="69" w:author="Becky" w:date="2018-08-08T17:15:00Z">
          <w:r w:rsidR="00C81DCE" w:rsidRPr="001959E4" w:rsidDel="006058F5">
            <w:delText>yield</w:delText>
          </w:r>
        </w:del>
        <w:r w:rsidR="00C81DCE" w:rsidRPr="001959E4">
          <w:t xml:space="preserve"> for each </w:t>
        </w:r>
        <w:del w:id="70" w:author="Becky" w:date="2018-08-08T17:16:00Z">
          <w:r w:rsidR="00C81DCE" w:rsidRPr="001959E4" w:rsidDel="006058F5">
            <w:delText>5 min grid cell</w:delText>
          </w:r>
        </w:del>
      </w:moveTo>
      <w:ins w:id="71" w:author="Becky" w:date="2018-08-08T17:16:00Z">
        <w:r w:rsidR="006058F5">
          <w:t>pixel</w:t>
        </w:r>
      </w:ins>
      <w:moveTo w:id="72" w:author="Becky" w:date="2018-08-08T15:52:00Z">
        <w:r w:rsidR="00C81DCE" w:rsidRPr="001959E4">
          <w:t>.</w:t>
        </w:r>
      </w:moveTo>
      <w:moveToRangeEnd w:id="59"/>
    </w:p>
    <w:bookmarkEnd w:id="54"/>
    <w:bookmarkEnd w:id="55"/>
    <w:bookmarkEnd w:id="56"/>
    <w:p w14:paraId="411D61CC" w14:textId="77777777" w:rsidR="00A60279" w:rsidRDefault="00A60279" w:rsidP="00A60279"/>
    <w:p w14:paraId="4E13CAF2" w14:textId="6B9FB7F3" w:rsidR="00A60279" w:rsidRPr="00A60279" w:rsidRDefault="008E4077" w:rsidP="00A60279">
      <w:pPr>
        <w:pStyle w:val="Heading3"/>
      </w:pPr>
      <w:bookmarkStart w:id="73" w:name="_Toc505101218"/>
      <w:r w:rsidRPr="008871BA">
        <w:t>Crop production</w:t>
      </w:r>
      <w:bookmarkEnd w:id="73"/>
    </w:p>
    <w:p w14:paraId="76CA9215" w14:textId="4FFE0F51" w:rsidR="001959E4" w:rsidRDefault="007108D3" w:rsidP="00A60279">
      <w:r w:rsidRPr="001959E4">
        <w:t xml:space="preserve">Spatially-explicit global crop yields </w:t>
      </w:r>
      <w:r w:rsidR="00267CD4" w:rsidRPr="001959E4">
        <w:t xml:space="preserve">(tons/ha) </w:t>
      </w:r>
      <w:ins w:id="74" w:author="Becky" w:date="2018-08-08T17:08:00Z">
        <w:r w:rsidR="006F1B55">
          <w:t>and</w:t>
        </w:r>
        <w:r w:rsidR="006058F5">
          <w:t xml:space="preserve"> the</w:t>
        </w:r>
      </w:ins>
      <w:ins w:id="75" w:author="Becky" w:date="2018-08-08T17:09:00Z">
        <w:r w:rsidR="006058F5">
          <w:t xml:space="preserve"> harvested area as a proportion of each grid cell </w:t>
        </w:r>
      </w:ins>
      <w:r w:rsidRPr="001959E4">
        <w:t>at 5 arc min</w:t>
      </w:r>
      <w:r w:rsidR="0021534A" w:rsidRPr="001959E4">
        <w:t xml:space="preserve"> (~10 km)</w:t>
      </w:r>
      <w:r w:rsidRPr="001959E4">
        <w:t xml:space="preserve"> were </w:t>
      </w:r>
      <w:r w:rsidR="00735AFA">
        <w:t>taken from</w:t>
      </w:r>
      <w:r w:rsidRPr="001959E4">
        <w:t xml:space="preserve"> </w:t>
      </w:r>
      <w:proofErr w:type="spellStart"/>
      <w:r w:rsidRPr="001959E4">
        <w:t>Monfreda</w:t>
      </w:r>
      <w:proofErr w:type="spellEnd"/>
      <w:r w:rsidRPr="001959E4">
        <w:t xml:space="preserve"> et al. (2008) for 115 crops</w:t>
      </w:r>
      <w:r w:rsidR="00735AFA">
        <w:t xml:space="preserve"> (</w:t>
      </w:r>
      <w:ins w:id="76" w:author="Rich Sharp" w:date="2018-06-26T14:22:00Z">
        <w:r w:rsidR="00625C37">
          <w:fldChar w:fldCharType="begin"/>
        </w:r>
        <w:r w:rsidR="00625C37">
          <w:instrText xml:space="preserve"> HYPERLINK "</w:instrText>
        </w:r>
        <w:r w:rsidR="00625C37" w:rsidRPr="00625C37">
          <w:instrText>https://storage.cloud.google.com/ecoshard-root/ipbes/monfreda_2008_observed_yield_md5_54c6b8e564973739ba75c8e54ac6f051.zip</w:instrText>
        </w:r>
        <w:r w:rsidR="00625C37">
          <w:instrText xml:space="preserve">" </w:instrText>
        </w:r>
        <w:r w:rsidR="00625C37">
          <w:fldChar w:fldCharType="separate"/>
        </w:r>
        <w:r w:rsidR="00625C37" w:rsidRPr="00404DD9">
          <w:rPr>
            <w:rStyle w:val="Hyperlink"/>
          </w:rPr>
          <w:t>https://storage.cloud.google.com/ecoshard-root/ipbes/monfreda_2008_observed_yield_md5_54c6b8e564973739ba75c8e54ac6f051.zip</w:t>
        </w:r>
        <w:r w:rsidR="00625C37">
          <w:fldChar w:fldCharType="end"/>
        </w:r>
      </w:ins>
      <w:del w:id="77" w:author="Rich Sharp" w:date="2018-06-26T14:22:00Z">
        <w:r w:rsidR="00735AFA" w:rsidDel="00625C37">
          <w:delText>permanent link to crop yield folder</w:delText>
        </w:r>
      </w:del>
      <w:r w:rsidR="00735AFA">
        <w:t>)</w:t>
      </w:r>
      <w:r w:rsidRPr="001959E4">
        <w:t xml:space="preserve">. </w:t>
      </w:r>
      <w:moveFromRangeStart w:id="78" w:author="Becky" w:date="2018-08-08T15:52:00Z" w:name="move521506853"/>
      <w:moveFrom w:id="79" w:author="Becky" w:date="2018-08-08T15:52:00Z">
        <w:r w:rsidRPr="001959E4" w:rsidDel="00C81DCE">
          <w:t xml:space="preserve">These yields were multiplied by crop pollination dependency to </w:t>
        </w:r>
        <w:r w:rsidR="003F723C" w:rsidDel="00C81DCE">
          <w:t>calculate</w:t>
        </w:r>
        <w:r w:rsidRPr="001959E4" w:rsidDel="00C81DCE">
          <w:t xml:space="preserve"> the pollination-</w:t>
        </w:r>
        <w:r w:rsidR="003F723C" w:rsidDel="00C81DCE">
          <w:t>dependent</w:t>
        </w:r>
        <w:r w:rsidRPr="001959E4" w:rsidDel="00C81DCE">
          <w:t xml:space="preserve"> crop yield for each 5 min grid cell.</w:t>
        </w:r>
        <w:r w:rsidR="001959E4" w:rsidDel="00C81DCE">
          <w:t xml:space="preserve"> </w:t>
        </w:r>
      </w:moveFrom>
      <w:moveFromRangeEnd w:id="78"/>
      <w:ins w:id="80" w:author="Becky" w:date="2018-08-08T15:53:00Z">
        <w:r w:rsidR="00C62F2C">
          <w:t xml:space="preserve"> Each crop was multiplied by </w:t>
        </w:r>
      </w:ins>
      <w:ins w:id="81" w:author="Becky" w:date="2018-08-08T17:10:00Z">
        <w:r w:rsidR="006058F5">
          <w:t xml:space="preserve">its proportional area to </w:t>
        </w:r>
      </w:ins>
      <w:ins w:id="82" w:author="Becky" w:date="2018-08-08T17:13:00Z">
        <w:r w:rsidR="006058F5">
          <w:t>derive a</w:t>
        </w:r>
      </w:ins>
      <w:ins w:id="83" w:author="Becky" w:date="2018-08-08T17:11:00Z">
        <w:r w:rsidR="006058F5">
          <w:t xml:space="preserve"> grid-level crop yield that could be scaled to any </w:t>
        </w:r>
      </w:ins>
      <w:ins w:id="84" w:author="Becky" w:date="2018-08-08T17:12:00Z">
        <w:r w:rsidR="006058F5">
          <w:t xml:space="preserve">pixel size and multiplied by the area of the pixel </w:t>
        </w:r>
      </w:ins>
      <w:ins w:id="85" w:author="Becky" w:date="2018-08-08T17:13:00Z">
        <w:r w:rsidR="006058F5">
          <w:t>to estimate the pixel level production</w:t>
        </w:r>
      </w:ins>
      <w:ins w:id="86" w:author="Becky" w:date="2018-08-08T15:54:00Z">
        <w:r w:rsidR="00C62F2C">
          <w:t>.</w:t>
        </w:r>
      </w:ins>
      <w:ins w:id="87" w:author="Becky" w:date="2018-08-08T17:14:00Z">
        <w:r w:rsidR="006058F5">
          <w:t xml:space="preserve">  </w:t>
        </w:r>
      </w:ins>
      <w:ins w:id="88" w:author="Becky" w:date="2018-08-08T17:20:00Z">
        <w:r w:rsidR="00C60B7A">
          <w:t xml:space="preserve">Thus, </w:t>
        </w:r>
      </w:ins>
      <w:ins w:id="89" w:author="Becky" w:date="2018-08-08T17:22:00Z">
        <w:r w:rsidR="00C60B7A">
          <w:t>the</w:t>
        </w:r>
      </w:ins>
      <w:ins w:id="90" w:author="Becky" w:date="2018-08-08T17:21:00Z">
        <w:r w:rsidR="00C60B7A">
          <w:t xml:space="preserve"> </w:t>
        </w:r>
      </w:ins>
      <w:ins w:id="91" w:author="Becky" w:date="2018-08-08T17:20:00Z">
        <w:r w:rsidR="00C60B7A">
          <w:t>grid-level crop yield (proportional area * tons / ha)</w:t>
        </w:r>
      </w:ins>
      <w:ins w:id="92" w:author="Becky" w:date="2018-08-08T17:22:00Z">
        <w:r w:rsidR="00C60B7A">
          <w:t xml:space="preserve"> for a particular 5 arc </w:t>
        </w:r>
        <w:r w:rsidR="00C60B7A">
          <w:lastRenderedPageBreak/>
          <w:t>min grid cell</w:t>
        </w:r>
      </w:ins>
      <w:ins w:id="93" w:author="Becky" w:date="2018-08-08T17:20:00Z">
        <w:r w:rsidR="00C60B7A">
          <w:t xml:space="preserve"> w</w:t>
        </w:r>
      </w:ins>
      <w:ins w:id="94" w:author="Becky" w:date="2018-08-08T17:21:00Z">
        <w:r w:rsidR="00C60B7A">
          <w:t xml:space="preserve">as applied to every </w:t>
        </w:r>
        <w:proofErr w:type="gramStart"/>
        <w:r w:rsidR="00C60B7A">
          <w:t>10 arc</w:t>
        </w:r>
        <w:proofErr w:type="gramEnd"/>
        <w:r w:rsidR="00C60B7A">
          <w:t xml:space="preserve"> sec agricultural pixel that fell within </w:t>
        </w:r>
      </w:ins>
      <w:ins w:id="95" w:author="Becky" w:date="2018-08-08T17:22:00Z">
        <w:r w:rsidR="00C60B7A">
          <w:t xml:space="preserve">that 5 arc min grid cell, and then multiplied by the area of the 10 arc sec pixel. </w:t>
        </w:r>
      </w:ins>
      <w:ins w:id="96" w:author="Becky" w:date="2018-08-08T17:20:00Z">
        <w:r w:rsidR="00C60B7A">
          <w:t xml:space="preserve"> </w:t>
        </w:r>
      </w:ins>
      <w:ins w:id="97" w:author="Becky" w:date="2018-08-08T17:17:00Z">
        <w:r w:rsidR="006058F5">
          <w:t xml:space="preserve">While not a realistic portrayal of actual production of every crop </w:t>
        </w:r>
      </w:ins>
      <w:ins w:id="98" w:author="Becky" w:date="2018-08-08T17:18:00Z">
        <w:r w:rsidR="006058F5">
          <w:t xml:space="preserve">at </w:t>
        </w:r>
      </w:ins>
      <w:ins w:id="99" w:author="Becky" w:date="2018-08-08T17:23:00Z">
        <w:r w:rsidR="00C60B7A">
          <w:t xml:space="preserve">that </w:t>
        </w:r>
      </w:ins>
      <w:proofErr w:type="gramStart"/>
      <w:ins w:id="100" w:author="Becky" w:date="2018-08-08T17:18:00Z">
        <w:r w:rsidR="006058F5">
          <w:t>10 arc</w:t>
        </w:r>
        <w:proofErr w:type="gramEnd"/>
        <w:r w:rsidR="006058F5">
          <w:t xml:space="preserve"> sec</w:t>
        </w:r>
      </w:ins>
      <w:ins w:id="101" w:author="Becky" w:date="2018-08-08T17:23:00Z">
        <w:r w:rsidR="00C60B7A">
          <w:t xml:space="preserve"> resolution</w:t>
        </w:r>
      </w:ins>
      <w:ins w:id="102" w:author="Becky" w:date="2018-08-08T17:18:00Z">
        <w:r w:rsidR="00C60B7A">
          <w:t xml:space="preserve">, </w:t>
        </w:r>
      </w:ins>
      <w:ins w:id="103" w:author="Becky" w:date="2018-08-08T17:19:00Z">
        <w:r w:rsidR="00C60B7A">
          <w:t>this essentially weights pollination dependency and nutrient production by current crop distributions</w:t>
        </w:r>
      </w:ins>
      <w:ins w:id="104" w:author="Becky" w:date="2018-08-08T17:20:00Z">
        <w:r w:rsidR="00C60B7A">
          <w:t>, assuming those trends continue into the future.</w:t>
        </w:r>
      </w:ins>
      <w:ins w:id="105" w:author="Becky" w:date="2018-08-08T17:19:00Z">
        <w:r w:rsidR="00C60B7A">
          <w:t xml:space="preserve">  </w:t>
        </w:r>
      </w:ins>
    </w:p>
    <w:p w14:paraId="2864F448" w14:textId="77777777" w:rsidR="00A60279" w:rsidRDefault="00A60279" w:rsidP="00A60279"/>
    <w:p w14:paraId="07963D8E" w14:textId="77777777" w:rsidR="00A60279" w:rsidRDefault="7E7747E3" w:rsidP="00A60279">
      <w:pPr>
        <w:pStyle w:val="Heading3"/>
      </w:pPr>
      <w:bookmarkStart w:id="106" w:name="_Toc505101219"/>
      <w:r w:rsidRPr="008871BA">
        <w:t>Crop nutrient content</w:t>
      </w:r>
      <w:bookmarkEnd w:id="106"/>
    </w:p>
    <w:p w14:paraId="067A05D1" w14:textId="01E0B72A" w:rsidR="007108D3" w:rsidRDefault="00735AFA" w:rsidP="00A60279">
      <w:r>
        <w:t xml:space="preserve">Crop </w:t>
      </w:r>
      <w:r w:rsidR="007108D3" w:rsidRPr="001959E4">
        <w:t xml:space="preserve">content of critical </w:t>
      </w:r>
      <w:r>
        <w:t xml:space="preserve">macro and </w:t>
      </w:r>
      <w:r w:rsidR="007108D3" w:rsidRPr="001959E4">
        <w:t>micronutrients (</w:t>
      </w:r>
      <w:r w:rsidRPr="001959E4">
        <w:t>KJ</w:t>
      </w:r>
      <w:r>
        <w:t xml:space="preserve"> energy</w:t>
      </w:r>
      <w:r w:rsidRPr="001959E4">
        <w:t>/100 g</w:t>
      </w:r>
      <w:r>
        <w:t>,</w:t>
      </w:r>
      <w:r w:rsidRPr="001959E4">
        <w:t xml:space="preserve"> </w:t>
      </w:r>
      <w:r w:rsidR="00267CD4" w:rsidRPr="001959E4">
        <w:t xml:space="preserve">IU </w:t>
      </w:r>
      <w:r w:rsidR="007108D3" w:rsidRPr="001959E4">
        <w:t>Vitamin A</w:t>
      </w:r>
      <w:r w:rsidR="00267CD4" w:rsidRPr="001959E4">
        <w:t>/ 100 g</w:t>
      </w:r>
      <w:r w:rsidR="007108D3" w:rsidRPr="001959E4">
        <w:t xml:space="preserve"> and </w:t>
      </w:r>
      <w:r w:rsidR="00FC606B" w:rsidRPr="001959E4">
        <w:t xml:space="preserve">mcg </w:t>
      </w:r>
      <w:r w:rsidR="007108D3" w:rsidRPr="001959E4">
        <w:t>Folate</w:t>
      </w:r>
      <w:r w:rsidR="00FC606B" w:rsidRPr="001959E4">
        <w:t>/100g</w:t>
      </w:r>
      <w:r w:rsidR="007108D3" w:rsidRPr="001959E4">
        <w:t xml:space="preserve">) for the 115 crops were taken from </w:t>
      </w:r>
      <w:hyperlink r:id="rId12" w:history="1">
        <w:r w:rsidR="007108D3" w:rsidRPr="0062403F">
          <w:rPr>
            <w:rStyle w:val="Hyperlink"/>
          </w:rPr>
          <w:t>USDA</w:t>
        </w:r>
      </w:hyperlink>
      <w:r w:rsidR="007108D3" w:rsidRPr="001959E4">
        <w:t xml:space="preserve"> (</w:t>
      </w:r>
      <w:r w:rsidR="007B5F59" w:rsidRPr="001959E4">
        <w:t>2011</w:t>
      </w:r>
      <w:r w:rsidR="00D63715">
        <w:t>)</w:t>
      </w:r>
      <w:r w:rsidR="00D63715">
        <w:rPr>
          <w:rStyle w:val="FootnoteReference"/>
        </w:rPr>
        <w:footnoteReference w:id="5"/>
      </w:r>
      <w:r w:rsidR="007108D3" w:rsidRPr="001959E4">
        <w:t>. Th</w:t>
      </w:r>
      <w:r w:rsidR="007B5F59" w:rsidRPr="001959E4">
        <w:t>e USDA (2011) data</w:t>
      </w:r>
      <w:r w:rsidR="007108D3" w:rsidRPr="001959E4">
        <w:t xml:space="preserve"> also provided estimated refuse of the food item (e.g., peels, seeds). </w:t>
      </w:r>
      <w:r w:rsidR="008925F5">
        <w:t xml:space="preserve">Total </w:t>
      </w:r>
      <w:del w:id="108" w:author="Becky" w:date="2018-08-08T17:23:00Z">
        <w:r w:rsidR="008925F5" w:rsidDel="00C60B7A">
          <w:delText xml:space="preserve">yields </w:delText>
        </w:r>
      </w:del>
      <w:ins w:id="109" w:author="Becky" w:date="2018-08-08T17:23:00Z">
        <w:r w:rsidR="00C60B7A">
          <w:t xml:space="preserve">crop production </w:t>
        </w:r>
      </w:ins>
      <w:r w:rsidR="008925F5">
        <w:t>and</w:t>
      </w:r>
      <w:r w:rsidR="007108D3" w:rsidRPr="001959E4">
        <w:t xml:space="preserve"> pollination-dependent </w:t>
      </w:r>
      <w:del w:id="110" w:author="Becky" w:date="2018-08-08T17:23:00Z">
        <w:r w:rsidR="007108D3" w:rsidRPr="001959E4" w:rsidDel="00C60B7A">
          <w:delText>yield</w:delText>
        </w:r>
        <w:r w:rsidR="008925F5" w:rsidDel="00C60B7A">
          <w:delText>s</w:delText>
        </w:r>
        <w:r w:rsidR="007108D3" w:rsidRPr="001959E4" w:rsidDel="00C60B7A">
          <w:delText xml:space="preserve"> </w:delText>
        </w:r>
      </w:del>
      <w:ins w:id="111" w:author="Becky" w:date="2018-08-08T17:23:00Z">
        <w:r w:rsidR="00C60B7A">
          <w:t>crop produ</w:t>
        </w:r>
      </w:ins>
      <w:ins w:id="112" w:author="Becky" w:date="2018-08-08T17:24:00Z">
        <w:r w:rsidR="00C60B7A">
          <w:t>ction</w:t>
        </w:r>
      </w:ins>
      <w:ins w:id="113" w:author="Becky" w:date="2018-08-08T17:23:00Z">
        <w:r w:rsidR="00C60B7A" w:rsidRPr="001959E4">
          <w:t xml:space="preserve"> </w:t>
        </w:r>
      </w:ins>
      <w:r w:rsidR="007108D3" w:rsidRPr="001959E4">
        <w:t>w</w:t>
      </w:r>
      <w:r w:rsidR="008925F5">
        <w:t>ere</w:t>
      </w:r>
      <w:r w:rsidR="007108D3" w:rsidRPr="001959E4">
        <w:t xml:space="preserve"> reduced by this refuse percent</w:t>
      </w:r>
      <w:r w:rsidR="00267CD4" w:rsidRPr="001959E4">
        <w:t xml:space="preserve"> and then multiplied by nutrient content, and </w:t>
      </w:r>
      <w:r w:rsidR="00992E2B" w:rsidRPr="001959E4">
        <w:t xml:space="preserve">summed across </w:t>
      </w:r>
      <w:r w:rsidR="00267CD4" w:rsidRPr="001959E4">
        <w:t>all</w:t>
      </w:r>
      <w:r w:rsidR="00992E2B" w:rsidRPr="001959E4">
        <w:t xml:space="preserve"> crops to derive</w:t>
      </w:r>
      <w:r w:rsidR="008925F5">
        <w:t xml:space="preserve"> total potential nutrient </w:t>
      </w:r>
      <w:del w:id="114" w:author="Becky" w:date="2018-08-08T17:24:00Z">
        <w:r w:rsidR="008925F5" w:rsidDel="00C60B7A">
          <w:delText xml:space="preserve">yields </w:delText>
        </w:r>
      </w:del>
      <w:ins w:id="115" w:author="Becky" w:date="2018-08-08T17:24:00Z">
        <w:r w:rsidR="00C60B7A">
          <w:t xml:space="preserve">production </w:t>
        </w:r>
      </w:ins>
      <w:r w:rsidR="008925F5">
        <w:t>and</w:t>
      </w:r>
      <w:r w:rsidR="00267CD4" w:rsidRPr="001959E4">
        <w:t xml:space="preserve"> </w:t>
      </w:r>
      <w:del w:id="116" w:author="Becky" w:date="2018-08-08T17:24:00Z">
        <w:r w:rsidR="008925F5" w:rsidDel="00C60B7A">
          <w:delText xml:space="preserve">potential </w:delText>
        </w:r>
      </w:del>
      <w:r w:rsidR="00267CD4" w:rsidRPr="001959E4">
        <w:t xml:space="preserve">pollination-dependent </w:t>
      </w:r>
      <w:ins w:id="117" w:author="Becky" w:date="2018-08-08T17:24:00Z">
        <w:r w:rsidR="00C60B7A">
          <w:t xml:space="preserve">potential </w:t>
        </w:r>
      </w:ins>
      <w:r w:rsidR="00267CD4" w:rsidRPr="001959E4">
        <w:t xml:space="preserve">nutrient </w:t>
      </w:r>
      <w:del w:id="118" w:author="Becky" w:date="2018-08-08T17:24:00Z">
        <w:r w:rsidR="00267CD4" w:rsidRPr="001959E4" w:rsidDel="00C60B7A">
          <w:delText xml:space="preserve">yields </w:delText>
        </w:r>
      </w:del>
      <w:ins w:id="119" w:author="Becky" w:date="2018-08-08T17:24:00Z">
        <w:r w:rsidR="00C60B7A">
          <w:t>production</w:t>
        </w:r>
        <w:r w:rsidR="00C60B7A" w:rsidRPr="001959E4">
          <w:t xml:space="preserve"> </w:t>
        </w:r>
      </w:ins>
      <w:r w:rsidR="00267CD4" w:rsidRPr="001959E4">
        <w:t>(</w:t>
      </w:r>
      <w:r w:rsidR="00992E2B" w:rsidRPr="001959E4">
        <w:t>KJ</w:t>
      </w:r>
      <w:del w:id="120" w:author="Becky" w:date="2018-08-08T17:24:00Z">
        <w:r w:rsidR="00992E2B" w:rsidRPr="001959E4" w:rsidDel="00C60B7A">
          <w:delText>/ha</w:delText>
        </w:r>
      </w:del>
      <w:r w:rsidR="00992E2B" w:rsidRPr="001959E4">
        <w:t xml:space="preserve">, </w:t>
      </w:r>
      <w:r w:rsidR="00267CD4" w:rsidRPr="001959E4">
        <w:t>IU Vitamin A</w:t>
      </w:r>
      <w:del w:id="121" w:author="Becky" w:date="2018-08-08T17:24:00Z">
        <w:r w:rsidR="00267CD4" w:rsidRPr="001959E4" w:rsidDel="00C60B7A">
          <w:delText>/ha</w:delText>
        </w:r>
      </w:del>
      <w:r w:rsidR="000E7F3F" w:rsidRPr="001959E4">
        <w:t>,</w:t>
      </w:r>
      <w:r w:rsidR="00267CD4" w:rsidRPr="001959E4">
        <w:t xml:space="preserve"> </w:t>
      </w:r>
      <w:r w:rsidR="000E7F3F" w:rsidRPr="001959E4">
        <w:t>mcg Folate</w:t>
      </w:r>
      <w:del w:id="122" w:author="Becky" w:date="2018-08-08T17:24:00Z">
        <w:r w:rsidR="000E7F3F" w:rsidRPr="001959E4" w:rsidDel="00C60B7A">
          <w:delText>/ha</w:delText>
        </w:r>
      </w:del>
      <w:r w:rsidR="000E7F3F" w:rsidRPr="001959E4">
        <w:t>)</w:t>
      </w:r>
      <w:r w:rsidR="00992E2B" w:rsidRPr="001959E4">
        <w:t xml:space="preserve"> for each nutrient at </w:t>
      </w:r>
      <w:commentRangeStart w:id="123"/>
      <w:del w:id="124" w:author="Becky" w:date="2018-08-08T17:24:00Z">
        <w:r w:rsidR="00992E2B" w:rsidRPr="001959E4" w:rsidDel="00C60B7A">
          <w:delText xml:space="preserve">5 </w:delText>
        </w:r>
      </w:del>
      <w:ins w:id="125" w:author="Becky" w:date="2018-08-08T17:24:00Z">
        <w:r w:rsidR="00C60B7A">
          <w:t>10</w:t>
        </w:r>
        <w:r w:rsidR="00C60B7A" w:rsidRPr="001959E4">
          <w:t xml:space="preserve"> </w:t>
        </w:r>
      </w:ins>
      <w:r w:rsidR="00992E2B" w:rsidRPr="001959E4">
        <w:t xml:space="preserve">arc </w:t>
      </w:r>
      <w:del w:id="126" w:author="Becky" w:date="2018-08-08T17:24:00Z">
        <w:r w:rsidR="00992E2B" w:rsidRPr="001959E4" w:rsidDel="00C60B7A">
          <w:delText>min</w:delText>
        </w:r>
      </w:del>
      <w:ins w:id="127" w:author="Becky" w:date="2018-08-08T17:24:00Z">
        <w:r w:rsidR="00C60B7A">
          <w:t>sec</w:t>
        </w:r>
      </w:ins>
      <w:commentRangeEnd w:id="123"/>
      <w:ins w:id="128" w:author="Becky" w:date="2018-08-08T17:25:00Z">
        <w:r w:rsidR="00C60B7A">
          <w:rPr>
            <w:rStyle w:val="CommentReference"/>
          </w:rPr>
          <w:commentReference w:id="123"/>
        </w:r>
      </w:ins>
      <w:r w:rsidR="00992E2B" w:rsidRPr="001959E4">
        <w:t>.</w:t>
      </w:r>
      <w:r w:rsidR="00D63715">
        <w:t xml:space="preserve"> The full table used in this analysis can be found at</w:t>
      </w:r>
      <w:r w:rsidR="00E51660">
        <w:t xml:space="preserve"> (</w:t>
      </w:r>
      <w:commentRangeStart w:id="129"/>
      <w:r w:rsidR="00E51660">
        <w:t>permanent link to table</w:t>
      </w:r>
      <w:commentRangeEnd w:id="129"/>
      <w:r w:rsidR="00E51660">
        <w:rPr>
          <w:rStyle w:val="CommentReference"/>
        </w:rPr>
        <w:commentReference w:id="129"/>
      </w:r>
      <w:r w:rsidR="00E51660">
        <w:t>).</w:t>
      </w:r>
    </w:p>
    <w:p w14:paraId="65888165" w14:textId="77777777" w:rsidR="00A60279" w:rsidRPr="001959E4" w:rsidRDefault="00A60279" w:rsidP="00A60279">
      <w:bookmarkStart w:id="130" w:name="OLE_LINK6"/>
    </w:p>
    <w:p w14:paraId="5FFCEE06" w14:textId="34B4A998" w:rsidR="0F893157" w:rsidRDefault="00037178" w:rsidP="00087E72">
      <w:pPr>
        <w:pStyle w:val="Heading2"/>
      </w:pPr>
      <w:bookmarkStart w:id="131" w:name="_Toc505101220"/>
      <w:bookmarkStart w:id="132" w:name="_Toc511726928"/>
      <w:r>
        <w:t>N</w:t>
      </w:r>
      <w:r w:rsidR="7E7747E3" w:rsidRPr="7E7747E3">
        <w:t>utrition provided by wild pollinators</w:t>
      </w:r>
      <w:bookmarkEnd w:id="131"/>
      <w:bookmarkEnd w:id="132"/>
    </w:p>
    <w:p w14:paraId="529DCE82" w14:textId="77777777" w:rsidR="00087E72" w:rsidRDefault="7E7747E3" w:rsidP="00087E72">
      <w:pPr>
        <w:pStyle w:val="Heading3"/>
      </w:pPr>
      <w:bookmarkStart w:id="133" w:name="_Toc505101221"/>
      <w:r w:rsidRPr="00087E72">
        <w:t>Overview</w:t>
      </w:r>
      <w:bookmarkEnd w:id="133"/>
    </w:p>
    <w:p w14:paraId="5B3165D2" w14:textId="0F7D3D1A" w:rsidR="001959E4" w:rsidRDefault="00992E2B" w:rsidP="00087E72">
      <w:r w:rsidRPr="001959E4">
        <w:t>Nutrition provided by wild pollinators on each pixel of agricultural land was calculated according to pollination habitat sufficiency and the pollination-dependent nutrient yields.</w:t>
      </w:r>
      <w:r w:rsidR="00037178" w:rsidRPr="001959E4">
        <w:t xml:space="preserve">  </w:t>
      </w:r>
    </w:p>
    <w:bookmarkEnd w:id="130"/>
    <w:p w14:paraId="6CEC3E54" w14:textId="1CFBE318" w:rsidR="009D508F" w:rsidRPr="009D508F" w:rsidRDefault="009D508F" w:rsidP="009D508F">
      <w:pPr>
        <w:pStyle w:val="Heading3"/>
        <w:numPr>
          <w:ilvl w:val="0"/>
          <w:numId w:val="0"/>
        </w:numPr>
        <w:ind w:left="1224"/>
      </w:pPr>
    </w:p>
    <w:p w14:paraId="6B8706A5" w14:textId="007812F3" w:rsidR="003F723C" w:rsidRPr="003F723C" w:rsidRDefault="0072197C" w:rsidP="003F723C">
      <w:pPr>
        <w:pStyle w:val="Heading3"/>
      </w:pPr>
      <w:bookmarkStart w:id="134" w:name="_Toc505101222"/>
      <w:r w:rsidRPr="00087E72">
        <w:t>Nutrition production by wild pollinators</w:t>
      </w:r>
      <w:bookmarkEnd w:id="134"/>
    </w:p>
    <w:p w14:paraId="023BDD2F" w14:textId="4266F860" w:rsidR="005416A3" w:rsidRDefault="005633BD" w:rsidP="003F723C">
      <w:r w:rsidRPr="001959E4">
        <w:t xml:space="preserve">Pollinator-dependent nutrient </w:t>
      </w:r>
      <w:del w:id="135" w:author="Becky" w:date="2018-08-08T17:25:00Z">
        <w:r w:rsidRPr="001959E4" w:rsidDel="00C60B7A">
          <w:delText xml:space="preserve">yields </w:delText>
        </w:r>
      </w:del>
      <w:ins w:id="136" w:author="Becky" w:date="2018-08-08T17:25:00Z">
        <w:r w:rsidR="00C60B7A">
          <w:t>production</w:t>
        </w:r>
        <w:r w:rsidR="00C60B7A" w:rsidRPr="001959E4">
          <w:t xml:space="preserve"> </w:t>
        </w:r>
      </w:ins>
      <w:del w:id="137" w:author="Becky" w:date="2018-08-08T17:26:00Z">
        <w:r w:rsidRPr="001959E4" w:rsidDel="00C60B7A">
          <w:delText>at 5 arc minutes were applied to</w:delText>
        </w:r>
      </w:del>
      <w:ins w:id="138" w:author="Becky" w:date="2018-08-08T17:26:00Z">
        <w:r w:rsidR="00C60B7A">
          <w:t>for every</w:t>
        </w:r>
      </w:ins>
      <w:r w:rsidRPr="001959E4">
        <w:t xml:space="preserve"> agricultural pixel</w:t>
      </w:r>
      <w:del w:id="139" w:author="Becky" w:date="2018-08-08T17:26:00Z">
        <w:r w:rsidRPr="001959E4" w:rsidDel="00C60B7A">
          <w:delText>s</w:delText>
        </w:r>
      </w:del>
      <w:r w:rsidRPr="001959E4">
        <w:t xml:space="preserve"> in the GLOBIO land-use map at 10 arc seconds</w:t>
      </w:r>
      <w:ins w:id="140" w:author="Becky" w:date="2018-08-08T17:26:00Z">
        <w:r w:rsidR="00C60B7A">
          <w:t xml:space="preserve"> </w:t>
        </w:r>
        <w:proofErr w:type="spellStart"/>
        <w:r w:rsidR="00C60B7A">
          <w:t>was</w:t>
        </w:r>
      </w:ins>
      <w:del w:id="141" w:author="Becky" w:date="2018-08-08T17:26:00Z">
        <w:r w:rsidRPr="001959E4" w:rsidDel="00C60B7A">
          <w:delText>,</w:delText>
        </w:r>
        <w:r w:rsidR="008925F5" w:rsidDel="00C60B7A">
          <w:delText xml:space="preserve"> </w:delText>
        </w:r>
        <w:r w:rsidRPr="001959E4" w:rsidDel="00C60B7A">
          <w:delText xml:space="preserve">and </w:delText>
        </w:r>
      </w:del>
      <w:r w:rsidRPr="001959E4">
        <w:t>multiplied</w:t>
      </w:r>
      <w:proofErr w:type="spellEnd"/>
      <w:r w:rsidRPr="001959E4">
        <w:t xml:space="preserve"> by wild pollination sufficiency (</w:t>
      </w:r>
      <w:r w:rsidR="000A085D">
        <w:t>a factor between 0 and 1, where 1 indicates &gt;30% natural habitat in the 2km around cropland, and a value from 0 to 1 indicates the proportion from 0 to 30%</w:t>
      </w:r>
      <w:r w:rsidRPr="001959E4">
        <w:t xml:space="preserve">) to report </w:t>
      </w:r>
      <w:r w:rsidR="000A085D">
        <w:t xml:space="preserve">realized </w:t>
      </w:r>
      <w:r w:rsidR="003F723C">
        <w:t>pollination-de</w:t>
      </w:r>
      <w:r w:rsidR="000A085D">
        <w:t>pendent</w:t>
      </w:r>
      <w:r w:rsidR="003F723C">
        <w:t xml:space="preserve"> </w:t>
      </w:r>
      <w:r w:rsidRPr="001959E4">
        <w:t xml:space="preserve">nutrient </w:t>
      </w:r>
      <w:del w:id="142" w:author="Becky" w:date="2018-08-08T17:27:00Z">
        <w:r w:rsidRPr="001959E4" w:rsidDel="00C60B7A">
          <w:delText>yields</w:delText>
        </w:r>
        <w:r w:rsidR="003F723C" w:rsidDel="00C60B7A">
          <w:delText xml:space="preserve"> </w:delText>
        </w:r>
      </w:del>
      <w:ins w:id="143" w:author="Becky" w:date="2018-08-08T17:27:00Z">
        <w:r w:rsidR="00C60B7A">
          <w:t xml:space="preserve">production </w:t>
        </w:r>
      </w:ins>
      <w:r w:rsidR="003F723C">
        <w:t>in each pixel. We call this “</w:t>
      </w:r>
      <w:r w:rsidR="000A085D">
        <w:t>realized</w:t>
      </w:r>
      <w:r w:rsidR="003F723C">
        <w:t xml:space="preserve">” </w:t>
      </w:r>
      <w:r w:rsidR="000A085D">
        <w:t xml:space="preserve">to distinguish from the </w:t>
      </w:r>
      <w:r w:rsidR="003F723C">
        <w:t>“</w:t>
      </w:r>
      <w:r w:rsidR="000A085D">
        <w:t>potential</w:t>
      </w:r>
      <w:r w:rsidR="003F723C">
        <w:t>”</w:t>
      </w:r>
      <w:r w:rsidR="000A085D">
        <w:t xml:space="preserve"> pollination </w:t>
      </w:r>
      <w:r w:rsidR="003F723C">
        <w:t>dependence</w:t>
      </w:r>
      <w:r w:rsidR="000A085D">
        <w:t>, which</w:t>
      </w:r>
      <w:r w:rsidR="003F723C">
        <w:t xml:space="preserve"> is the proportion that yields are reduced if not adequately pollinated.</w:t>
      </w:r>
      <w:r w:rsidR="00E137F7">
        <w:t xml:space="preserve"> </w:t>
      </w:r>
      <w:r w:rsidR="003F723C">
        <w:t xml:space="preserve"> </w:t>
      </w:r>
      <w:r w:rsidR="00B448F5">
        <w:t xml:space="preserve">Whether that dependent yield is </w:t>
      </w:r>
      <w:proofErr w:type="gramStart"/>
      <w:r w:rsidR="00B448F5">
        <w:t>actually produced</w:t>
      </w:r>
      <w:proofErr w:type="gramEnd"/>
      <w:r w:rsidRPr="001959E4">
        <w:t xml:space="preserve"> </w:t>
      </w:r>
      <w:r w:rsidR="00B448F5">
        <w:t xml:space="preserve">is determined by whether there is sufficient natural habitat around the agricultural pixel in question to </w:t>
      </w:r>
      <w:r w:rsidRPr="001959E4">
        <w:t>provide wild pollinators</w:t>
      </w:r>
      <w:r w:rsidR="00B448F5">
        <w:t xml:space="preserve"> and hence adequate pollination to crops</w:t>
      </w:r>
      <w:r w:rsidRPr="001959E4">
        <w:t xml:space="preserve">. </w:t>
      </w:r>
      <w:r w:rsidR="00E137F7">
        <w:t xml:space="preserve">The difference between realized and potential </w:t>
      </w:r>
      <w:del w:id="144" w:author="Becky" w:date="2018-08-08T17:27:00Z">
        <w:r w:rsidR="00E137F7" w:rsidDel="00C60B7A">
          <w:delText xml:space="preserve">yields </w:delText>
        </w:r>
      </w:del>
      <w:ins w:id="145" w:author="Becky" w:date="2018-08-08T17:27:00Z">
        <w:r w:rsidR="00C60B7A">
          <w:t xml:space="preserve">production </w:t>
        </w:r>
      </w:ins>
      <w:r w:rsidR="00E137F7">
        <w:t xml:space="preserve">is the “unrealized” pollination-dependent </w:t>
      </w:r>
      <w:del w:id="146" w:author="Becky" w:date="2018-08-08T17:27:00Z">
        <w:r w:rsidR="00E137F7" w:rsidDel="00C60B7A">
          <w:delText>yields</w:delText>
        </w:r>
      </w:del>
      <w:ins w:id="147" w:author="Becky" w:date="2018-08-08T17:27:00Z">
        <w:r w:rsidR="00C60B7A">
          <w:t>production</w:t>
        </w:r>
      </w:ins>
      <w:r w:rsidR="00E137F7">
        <w:t>.</w:t>
      </w:r>
      <w:del w:id="148" w:author="Becky" w:date="2018-08-08T17:27:00Z">
        <w:r w:rsidRPr="001959E4" w:rsidDel="00C60B7A">
          <w:delText xml:space="preserve"> </w:delText>
        </w:r>
        <w:r w:rsidR="00B448F5" w:rsidDel="00C60B7A">
          <w:delText xml:space="preserve">These </w:delText>
        </w:r>
        <w:r w:rsidRPr="001959E4" w:rsidDel="00C60B7A">
          <w:delText>yields were then multiplied by the area of the pixel to convert to</w:delText>
        </w:r>
        <w:r w:rsidR="00B448F5" w:rsidDel="00C60B7A">
          <w:delText xml:space="preserve"> pixel-level </w:delText>
        </w:r>
        <w:r w:rsidRPr="001959E4" w:rsidDel="00C60B7A">
          <w:delText>production</w:delText>
        </w:r>
        <w:r w:rsidR="00735AFA" w:rsidDel="00C60B7A">
          <w:delText xml:space="preserve"> for each nutrient</w:delText>
        </w:r>
        <w:r w:rsidRPr="001959E4" w:rsidDel="00C60B7A">
          <w:delText>.</w:delText>
        </w:r>
      </w:del>
      <w:r w:rsidR="00735AFA">
        <w:t xml:space="preserve"> </w:t>
      </w:r>
      <w:r w:rsidRPr="001959E4">
        <w:t xml:space="preserve"> </w:t>
      </w:r>
      <w:r w:rsidR="003F723C">
        <w:t xml:space="preserve">Maps of </w:t>
      </w:r>
      <w:r w:rsidR="00E137F7">
        <w:t xml:space="preserve">realized, unrealized, and potential </w:t>
      </w:r>
      <w:r w:rsidR="003F723C">
        <w:t>pollination-de</w:t>
      </w:r>
      <w:r w:rsidR="00E137F7">
        <w:t>pendent</w:t>
      </w:r>
      <w:r w:rsidR="003F723C">
        <w:t xml:space="preserve"> nutrient production for each nutrient in each scenario can be found at (permanent link to output), outputs </w:t>
      </w:r>
      <w:r w:rsidR="00E137F7">
        <w:t>XXXX</w:t>
      </w:r>
      <w:r w:rsidR="003F723C">
        <w:t xml:space="preserve"> below.</w:t>
      </w:r>
    </w:p>
    <w:p w14:paraId="7180771F" w14:textId="77777777" w:rsidR="00537731" w:rsidRDefault="00537731" w:rsidP="003F723C"/>
    <w:p w14:paraId="7411D061" w14:textId="1DC72B2C" w:rsidR="00537731" w:rsidRPr="003F723C" w:rsidRDefault="00537731" w:rsidP="00537731">
      <w:pPr>
        <w:pStyle w:val="Heading3"/>
      </w:pPr>
      <w:r>
        <w:t xml:space="preserve">Total </w:t>
      </w:r>
      <w:r w:rsidR="008925F5">
        <w:t xml:space="preserve">realized </w:t>
      </w:r>
      <w:r>
        <w:t>n</w:t>
      </w:r>
      <w:r w:rsidRPr="00087E72">
        <w:t xml:space="preserve">utrition production </w:t>
      </w:r>
    </w:p>
    <w:p w14:paraId="65C93C0E" w14:textId="40D2FFB0" w:rsidR="00537731" w:rsidRDefault="008925F5" w:rsidP="00537731">
      <w:del w:id="149" w:author="Becky" w:date="2018-08-08T17:28:00Z">
        <w:r w:rsidDel="00C60B7A">
          <w:delText xml:space="preserve">Total potential nutrient </w:delText>
        </w:r>
      </w:del>
      <w:del w:id="150" w:author="Becky" w:date="2018-08-08T17:27:00Z">
        <w:r w:rsidDel="00C60B7A">
          <w:delText xml:space="preserve">yields </w:delText>
        </w:r>
      </w:del>
      <w:del w:id="151" w:author="Becky" w:date="2018-08-08T17:28:00Z">
        <w:r w:rsidDel="00C60B7A">
          <w:delText xml:space="preserve">from section 1.2.4 were also multiplied by the area of the pixel to convert to total potential nutrient production. </w:delText>
        </w:r>
      </w:del>
      <w:r>
        <w:t>T</w:t>
      </w:r>
      <w:r w:rsidR="00537731">
        <w:t xml:space="preserve">otal </w:t>
      </w:r>
      <w:r>
        <w:t>realized nutrition production was then calculated by subtracting unrealized pollination-dependent production from total potential production. Maps of total potential and realized nutrient production for each nutrient in each scenario can be found at (permanent link to output), outputs XXXX below.</w:t>
      </w:r>
    </w:p>
    <w:p w14:paraId="008A5E17" w14:textId="77777777" w:rsidR="003F723C" w:rsidRPr="009D508F" w:rsidRDefault="003F723C" w:rsidP="003F723C"/>
    <w:p w14:paraId="468A4754" w14:textId="56D20B06" w:rsidR="003F723C" w:rsidRDefault="003F723C" w:rsidP="003F723C">
      <w:pPr>
        <w:pStyle w:val="Heading3"/>
      </w:pPr>
      <w:r>
        <w:lastRenderedPageBreak/>
        <w:t xml:space="preserve">Contribution of </w:t>
      </w:r>
      <w:r w:rsidR="00537731">
        <w:t xml:space="preserve">nature to pollination and contribution of </w:t>
      </w:r>
      <w:r>
        <w:t>wild pollination to overall nutrition production</w:t>
      </w:r>
    </w:p>
    <w:p w14:paraId="523B732E" w14:textId="4955127D" w:rsidR="00537731" w:rsidRDefault="00537731" w:rsidP="00087E72">
      <w:r>
        <w:t xml:space="preserve">We consider two different metrics of “nature’s contribution” to pollination or nutrition production across all three micronutrients. The first is nature’s contribution to pollination, which is the ratio of the realized pollination-dependent production (the pollination-dependent production for which pollination needs are met, according to the habitat around farmland) to the potential pollination-dependent production (the full amount of production that is dependent on pollination, regardless of whether pollination needs are met). The second is pollination’s contribution to nutrition production, which is the ratio of the realized pollination-dependent production to the realized total production (which includes both realized pollination-dependent production and pollination-independent production). </w:t>
      </w:r>
    </w:p>
    <w:p w14:paraId="214CE171" w14:textId="77777777" w:rsidR="00537731" w:rsidRDefault="00537731" w:rsidP="00087E72"/>
    <w:p w14:paraId="2E2CA05A" w14:textId="5B3B9753" w:rsidR="003F723C" w:rsidRDefault="00B448F5" w:rsidP="00087E72">
      <w:r>
        <w:t>Maps of th</w:t>
      </w:r>
      <w:r w:rsidR="0022236A">
        <w:t>ese</w:t>
      </w:r>
      <w:r>
        <w:t xml:space="preserve"> contribution for each nutrient in each</w:t>
      </w:r>
      <w:r w:rsidRPr="00B448F5">
        <w:t xml:space="preserve"> </w:t>
      </w:r>
      <w:r>
        <w:t>scenario</w:t>
      </w:r>
      <w:r w:rsidR="0039727B">
        <w:t xml:space="preserve">, along with total production of each nutrient, </w:t>
      </w:r>
      <w:r>
        <w:t xml:space="preserve">can be found at (permanent link to output), outputs </w:t>
      </w:r>
      <w:r w:rsidR="00E137F7">
        <w:t>XXXXX</w:t>
      </w:r>
      <w:r>
        <w:t xml:space="preserve"> below.</w:t>
      </w:r>
      <w:r w:rsidR="00437881">
        <w:t xml:space="preserve"> We also take the average contribution to </w:t>
      </w:r>
      <w:r w:rsidR="006A324C">
        <w:t xml:space="preserve">pollination and to </w:t>
      </w:r>
      <w:r w:rsidR="00437881">
        <w:t xml:space="preserve">nutrition production across all the nutrients </w:t>
      </w:r>
      <w:proofErr w:type="gramStart"/>
      <w:r w:rsidR="00437881">
        <w:t>as  summary</w:t>
      </w:r>
      <w:proofErr w:type="gramEnd"/>
      <w:r w:rsidR="00437881">
        <w:t xml:space="preserve"> metric</w:t>
      </w:r>
      <w:r w:rsidR="006A324C">
        <w:t>s</w:t>
      </w:r>
      <w:r w:rsidR="00437881">
        <w:t xml:space="preserve">. </w:t>
      </w:r>
    </w:p>
    <w:p w14:paraId="71B53A8C" w14:textId="77777777" w:rsidR="009D508F" w:rsidRPr="001959E4" w:rsidRDefault="009D508F" w:rsidP="00087E72"/>
    <w:p w14:paraId="53A99033" w14:textId="5199BCEA" w:rsidR="616274EA" w:rsidRDefault="616274EA" w:rsidP="00616EAF">
      <w:pPr>
        <w:pStyle w:val="Heading2"/>
        <w:spacing w:line="259" w:lineRule="auto"/>
        <w:ind w:left="0"/>
      </w:pPr>
      <w:bookmarkStart w:id="152" w:name="_Toc511726929"/>
      <w:bookmarkStart w:id="153" w:name="_Toc511726930"/>
      <w:bookmarkEnd w:id="152"/>
      <w:r>
        <w:t>Local nutritional adequacy</w:t>
      </w:r>
      <w:bookmarkEnd w:id="153"/>
      <w:r>
        <w:t xml:space="preserve"> </w:t>
      </w:r>
    </w:p>
    <w:p w14:paraId="3C8CCA34" w14:textId="77777777" w:rsidR="009D508F" w:rsidRDefault="005633BD" w:rsidP="009D508F">
      <w:pPr>
        <w:pStyle w:val="Heading3"/>
      </w:pPr>
      <w:bookmarkStart w:id="154" w:name="_Toc505101224"/>
      <w:r w:rsidRPr="009D508F">
        <w:t>Overview</w:t>
      </w:r>
      <w:bookmarkEnd w:id="154"/>
    </w:p>
    <w:p w14:paraId="02DDA551" w14:textId="63F6E53E" w:rsidR="008871BA" w:rsidRDefault="00BE1D44" w:rsidP="009D508F">
      <w:r>
        <w:t>Macro- and micron</w:t>
      </w:r>
      <w:r w:rsidR="00C466A2" w:rsidRPr="008871BA">
        <w:t xml:space="preserve">utrient </w:t>
      </w:r>
      <w:r>
        <w:t>requirements</w:t>
      </w:r>
      <w:r w:rsidR="00C466A2" w:rsidRPr="008871BA">
        <w:t xml:space="preserve"> was calculated according to </w:t>
      </w:r>
      <w:r>
        <w:t xml:space="preserve">recommended </w:t>
      </w:r>
      <w:r w:rsidR="00C466A2" w:rsidRPr="008871BA">
        <w:t xml:space="preserve">dietary </w:t>
      </w:r>
      <w:r>
        <w:t>intake levels</w:t>
      </w:r>
      <w:r w:rsidR="00C466A2" w:rsidRPr="008871BA">
        <w:t xml:space="preserve"> of different demographics. The nutrient production by wild pollinators was then scaled to nutrient </w:t>
      </w:r>
      <w:r>
        <w:t>requirements</w:t>
      </w:r>
      <w:r w:rsidR="00C466A2" w:rsidRPr="008871BA">
        <w:t xml:space="preserve"> to represent the potential number of people fed.</w:t>
      </w:r>
    </w:p>
    <w:p w14:paraId="546C5EA4" w14:textId="77777777" w:rsidR="008C2626" w:rsidRPr="008871BA" w:rsidRDefault="008C2626" w:rsidP="009D508F">
      <w:pPr>
        <w:rPr>
          <w:color w:val="1F3763" w:themeColor="accent1" w:themeShade="7F"/>
        </w:rPr>
      </w:pPr>
    </w:p>
    <w:p w14:paraId="4EA8CDE0" w14:textId="0DB60163" w:rsidR="001845C3" w:rsidRDefault="001845C3" w:rsidP="008C2626">
      <w:pPr>
        <w:pStyle w:val="Heading3"/>
      </w:pPr>
      <w:bookmarkStart w:id="155" w:name="_Toc505101225"/>
      <w:r>
        <w:t xml:space="preserve">Mapping demographics and nutritional </w:t>
      </w:r>
      <w:r w:rsidR="00BE1D44">
        <w:t>requirements</w:t>
      </w:r>
    </w:p>
    <w:p w14:paraId="1DEC4023" w14:textId="7B81328D" w:rsidR="001845C3" w:rsidRDefault="001845C3" w:rsidP="001845C3">
      <w:pPr>
        <w:rPr>
          <w:ins w:id="156" w:author="Rich Sharp" w:date="2018-07-09T11:28:00Z"/>
        </w:rPr>
      </w:pPr>
      <w:r>
        <w:t>We used the age and sex dataset from Gridded Population of the World version 4 (GPW4)</w:t>
      </w:r>
      <w:r>
        <w:rPr>
          <w:rStyle w:val="FootnoteReference"/>
        </w:rPr>
        <w:footnoteReference w:id="6"/>
      </w:r>
      <w:r>
        <w:t xml:space="preserve"> to map current demographics. For scenarios, we held the relative values of the different age groups and sexes constant in each </w:t>
      </w:r>
      <w:proofErr w:type="gramStart"/>
      <w:r>
        <w:t>pixel, and</w:t>
      </w:r>
      <w:proofErr w:type="gramEnd"/>
      <w:r>
        <w:t xml:space="preserve"> multiplied by the </w:t>
      </w:r>
      <w:commentRangeStart w:id="157"/>
      <w:r>
        <w:t>change in population</w:t>
      </w:r>
      <w:commentRangeEnd w:id="157"/>
      <w:r w:rsidR="003166D2">
        <w:rPr>
          <w:rStyle w:val="CommentReference"/>
        </w:rPr>
        <w:commentReference w:id="157"/>
      </w:r>
      <w:r>
        <w:t xml:space="preserve">. We then multiplied the population of each demographic group by its per capita annual requirements for each nutrient, described below. We summed </w:t>
      </w:r>
      <w:r w:rsidR="00BE1D44">
        <w:t>these dietary requirements</w:t>
      </w:r>
      <w:r>
        <w:t xml:space="preserve"> across all demographic groups to produce maps of total </w:t>
      </w:r>
      <w:r w:rsidR="00BE1D44">
        <w:t>dietary requirements</w:t>
      </w:r>
      <w:r>
        <w:t xml:space="preserve"> for each nutrient for each scenario (permanent link to output), </w:t>
      </w:r>
      <w:r w:rsidR="005416A3">
        <w:t>outputs “</w:t>
      </w:r>
      <w:proofErr w:type="spellStart"/>
      <w:r w:rsidR="00E137F7">
        <w:t>nut</w:t>
      </w:r>
      <w:commentRangeStart w:id="158"/>
      <w:r w:rsidR="005416A3">
        <w:t>_</w:t>
      </w:r>
      <w:r w:rsidR="00BE1D44">
        <w:t>req</w:t>
      </w:r>
      <w:proofErr w:type="spellEnd"/>
      <w:r w:rsidR="005416A3">
        <w:t xml:space="preserve">_...” </w:t>
      </w:r>
      <w:commentRangeEnd w:id="158"/>
      <w:r w:rsidR="005416A3">
        <w:rPr>
          <w:rStyle w:val="CommentReference"/>
        </w:rPr>
        <w:commentReference w:id="158"/>
      </w:r>
      <w:r w:rsidR="005416A3">
        <w:t>below.</w:t>
      </w:r>
    </w:p>
    <w:p w14:paraId="6FDD2B75" w14:textId="77777777" w:rsidR="00917FFB" w:rsidRDefault="00917FFB" w:rsidP="001845C3">
      <w:pPr>
        <w:rPr>
          <w:ins w:id="159" w:author="Rich Sharp" w:date="2018-07-09T11:26:00Z"/>
        </w:rPr>
      </w:pPr>
    </w:p>
    <w:p w14:paraId="025B2848" w14:textId="77777777" w:rsidR="00F302BD" w:rsidRDefault="00F302BD" w:rsidP="00F302BD">
      <w:pPr>
        <w:pStyle w:val="NormalWeb"/>
        <w:spacing w:before="0" w:beforeAutospacing="0" w:after="0" w:afterAutospacing="0"/>
        <w:rPr>
          <w:ins w:id="160" w:author="Rich Sharp" w:date="2018-07-09T11:26:00Z"/>
        </w:rPr>
      </w:pPr>
      <w:commentRangeStart w:id="161"/>
      <w:ins w:id="162" w:author="Rich Sharp" w:date="2018-07-09T11:26:00Z">
        <w:r>
          <w:rPr>
            <w:rFonts w:ascii="Arial" w:hAnsi="Arial" w:cs="Arial"/>
            <w:b/>
            <w:bCs/>
            <w:color w:val="000000"/>
            <w:sz w:val="22"/>
            <w:szCs w:val="22"/>
          </w:rPr>
          <w:t xml:space="preserve">Produce global </w:t>
        </w:r>
        <w:proofErr w:type="spellStart"/>
        <w:r>
          <w:rPr>
            <w:rFonts w:ascii="Arial" w:hAnsi="Arial" w:cs="Arial"/>
            <w:b/>
            <w:bCs/>
            <w:color w:val="000000"/>
            <w:sz w:val="22"/>
            <w:szCs w:val="22"/>
          </w:rPr>
          <w:t>rasters</w:t>
        </w:r>
        <w:proofErr w:type="spellEnd"/>
        <w:r>
          <w:rPr>
            <w:rFonts w:ascii="Arial" w:hAnsi="Arial" w:cs="Arial"/>
            <w:b/>
            <w:bCs/>
            <w:color w:val="000000"/>
            <w:sz w:val="22"/>
            <w:szCs w:val="22"/>
          </w:rPr>
          <w:t xml:space="preserve"> of </w:t>
        </w:r>
      </w:ins>
      <w:commentRangeEnd w:id="161"/>
      <w:ins w:id="163" w:author="Rich Sharp" w:date="2018-07-09T11:28:00Z">
        <w:r w:rsidR="00917FFB">
          <w:rPr>
            <w:rStyle w:val="CommentReference"/>
            <w:rFonts w:asciiTheme="minorHAnsi" w:eastAsiaTheme="minorHAnsi" w:hAnsiTheme="minorHAnsi" w:cstheme="minorBidi"/>
          </w:rPr>
          <w:commentReference w:id="161"/>
        </w:r>
      </w:ins>
      <w:ins w:id="164" w:author="Rich Sharp" w:date="2018-07-09T11:26:00Z">
        <w:r>
          <w:rPr>
            <w:rFonts w:ascii="Arial" w:hAnsi="Arial" w:cs="Arial"/>
            <w:b/>
            <w:bCs/>
            <w:color w:val="000000"/>
            <w:sz w:val="22"/>
            <w:szCs w:val="22"/>
          </w:rPr>
          <w:t xml:space="preserve">scenario population change, that can be scaled to the GPW. </w:t>
        </w:r>
      </w:ins>
    </w:p>
    <w:p w14:paraId="7E24F30C" w14:textId="77777777" w:rsidR="00F302BD" w:rsidRDefault="00F302BD" w:rsidP="00F302BD">
      <w:pPr>
        <w:pStyle w:val="NormalWeb"/>
        <w:numPr>
          <w:ilvl w:val="0"/>
          <w:numId w:val="31"/>
        </w:numPr>
        <w:spacing w:before="0" w:beforeAutospacing="0" w:after="0" w:afterAutospacing="0"/>
        <w:textAlignment w:val="baseline"/>
        <w:rPr>
          <w:ins w:id="165" w:author="Rich Sharp" w:date="2018-07-09T11:26:00Z"/>
          <w:rFonts w:ascii="Arial" w:hAnsi="Arial" w:cs="Arial"/>
          <w:color w:val="000000"/>
          <w:sz w:val="22"/>
          <w:szCs w:val="22"/>
        </w:rPr>
      </w:pPr>
      <w:ins w:id="166" w:author="Rich Sharp" w:date="2018-07-09T11:26:00Z">
        <w:r>
          <w:rPr>
            <w:rFonts w:ascii="Arial" w:hAnsi="Arial" w:cs="Arial"/>
            <w:color w:val="000000"/>
            <w:sz w:val="22"/>
            <w:szCs w:val="22"/>
          </w:rPr>
          <w:t xml:space="preserve">Calculate change in scenario </w:t>
        </w:r>
        <w:r>
          <w:rPr>
            <w:rFonts w:ascii="Arial" w:hAnsi="Arial" w:cs="Arial"/>
            <w:color w:val="000000"/>
            <w:sz w:val="22"/>
            <w:szCs w:val="22"/>
          </w:rPr>
          <w:fldChar w:fldCharType="begin"/>
        </w:r>
        <w:r>
          <w:rPr>
            <w:rFonts w:ascii="Arial" w:hAnsi="Arial" w:cs="Arial"/>
            <w:color w:val="000000"/>
            <w:sz w:val="22"/>
            <w:szCs w:val="22"/>
          </w:rPr>
          <w:instrText xml:space="preserve"> HYPERLINK "https://www.dropbox.com/sh/c5hy8el4n4m6ccz/AABoUw6ohq1a-VjwNjQZ5sqNa?dl=0" </w:instrText>
        </w:r>
        <w:r>
          <w:rPr>
            <w:rFonts w:ascii="Arial" w:hAnsi="Arial" w:cs="Arial"/>
            <w:color w:val="000000"/>
            <w:sz w:val="22"/>
            <w:szCs w:val="22"/>
          </w:rPr>
          <w:fldChar w:fldCharType="separate"/>
        </w:r>
        <w:r>
          <w:rPr>
            <w:rStyle w:val="Hyperlink"/>
            <w:rFonts w:ascii="Arial" w:hAnsi="Arial" w:cs="Arial"/>
            <w:color w:val="1155CC"/>
            <w:sz w:val="22"/>
            <w:szCs w:val="22"/>
          </w:rPr>
          <w:t>pop data in scenarios folder</w:t>
        </w:r>
        <w:r>
          <w:rPr>
            <w:rFonts w:ascii="Arial" w:hAnsi="Arial" w:cs="Arial"/>
            <w:color w:val="000000"/>
            <w:sz w:val="22"/>
            <w:szCs w:val="22"/>
          </w:rPr>
          <w:fldChar w:fldCharType="end"/>
        </w:r>
        <w:r>
          <w:rPr>
            <w:rFonts w:ascii="Arial" w:hAnsi="Arial" w:cs="Arial"/>
            <w:color w:val="000000"/>
            <w:sz w:val="22"/>
            <w:szCs w:val="22"/>
          </w:rPr>
          <w:t xml:space="preserve"> to get an increase or decrease for each of th</w:t>
        </w:r>
        <w:r>
          <w:rPr>
            <w:rFonts w:ascii="Arial" w:hAnsi="Arial" w:cs="Arial"/>
            <w:strike/>
            <w:color w:val="000000"/>
            <w:sz w:val="22"/>
            <w:szCs w:val="22"/>
          </w:rPr>
          <w:t>e</w:t>
        </w:r>
        <w:r>
          <w:rPr>
            <w:rFonts w:ascii="Arial" w:hAnsi="Arial" w:cs="Arial"/>
            <w:color w:val="000000"/>
            <w:sz w:val="22"/>
            <w:szCs w:val="22"/>
          </w:rPr>
          <w:t xml:space="preserve"> scenarios from 2010 to 2050 (2050ssp1,3,5)</w:t>
        </w:r>
      </w:ins>
    </w:p>
    <w:p w14:paraId="6A8D0999" w14:textId="0C67DBED" w:rsidR="00F302BD" w:rsidRDefault="00F302BD" w:rsidP="00F302BD">
      <w:pPr>
        <w:pStyle w:val="NormalWeb"/>
        <w:numPr>
          <w:ilvl w:val="1"/>
          <w:numId w:val="32"/>
        </w:numPr>
        <w:spacing w:before="0" w:beforeAutospacing="0" w:after="0" w:afterAutospacing="0"/>
        <w:textAlignment w:val="baseline"/>
        <w:rPr>
          <w:ins w:id="167" w:author="Rich Sharp" w:date="2018-07-09T11:26:00Z"/>
          <w:rFonts w:ascii="Arial" w:hAnsi="Arial" w:cs="Arial"/>
          <w:color w:val="000000"/>
          <w:sz w:val="22"/>
          <w:szCs w:val="22"/>
        </w:rPr>
      </w:pPr>
      <w:ins w:id="168" w:author="Rich Sharp" w:date="2018-07-09T11:26:00Z">
        <w:r>
          <w:rPr>
            <w:rFonts w:ascii="Arial" w:hAnsi="Arial" w:cs="Arial"/>
            <w:color w:val="000000"/>
            <w:sz w:val="22"/>
            <w:szCs w:val="22"/>
          </w:rPr>
          <w:t xml:space="preserve">use “total” folder (not rural or urban): </w:t>
        </w:r>
        <w:proofErr w:type="spellStart"/>
        <w:r>
          <w:rPr>
            <w:rFonts w:ascii="Arial" w:hAnsi="Arial" w:cs="Arial"/>
            <w:color w:val="000000"/>
            <w:sz w:val="22"/>
            <w:szCs w:val="22"/>
          </w:rPr>
          <w:t>Spatial_population_scenarios_GeoTIFF</w:t>
        </w:r>
        <w:proofErr w:type="spellEnd"/>
        <w:r>
          <w:rPr>
            <w:rFonts w:ascii="Arial" w:hAnsi="Arial" w:cs="Arial"/>
            <w:color w:val="000000"/>
            <w:sz w:val="22"/>
            <w:szCs w:val="22"/>
          </w:rPr>
          <w:t>\SSP1_GeoTIFF\total\</w:t>
        </w:r>
        <w:proofErr w:type="spellStart"/>
        <w:r>
          <w:rPr>
            <w:rFonts w:ascii="Arial" w:hAnsi="Arial" w:cs="Arial"/>
            <w:color w:val="000000"/>
            <w:sz w:val="22"/>
            <w:szCs w:val="22"/>
          </w:rPr>
          <w:t>GeoTIFF</w:t>
        </w:r>
        <w:proofErr w:type="spellEnd"/>
      </w:ins>
    </w:p>
    <w:p w14:paraId="3FB61543" w14:textId="77777777" w:rsidR="00F302BD" w:rsidRDefault="00F302BD" w:rsidP="00F302BD">
      <w:pPr>
        <w:pStyle w:val="NormalWeb"/>
        <w:numPr>
          <w:ilvl w:val="2"/>
          <w:numId w:val="33"/>
        </w:numPr>
        <w:spacing w:before="0" w:beforeAutospacing="0" w:after="0" w:afterAutospacing="0"/>
        <w:textAlignment w:val="baseline"/>
        <w:rPr>
          <w:ins w:id="169" w:author="Rich Sharp" w:date="2018-07-09T11:26:00Z"/>
          <w:rFonts w:ascii="Arial" w:hAnsi="Arial" w:cs="Arial"/>
          <w:color w:val="000000"/>
          <w:sz w:val="22"/>
          <w:szCs w:val="22"/>
        </w:rPr>
      </w:pPr>
      <w:ins w:id="170" w:author="Rich Sharp" w:date="2018-07-09T11:26:00Z">
        <w:r>
          <w:rPr>
            <w:rFonts w:ascii="Arial" w:hAnsi="Arial" w:cs="Arial"/>
            <w:color w:val="000000"/>
            <w:sz w:val="22"/>
            <w:szCs w:val="22"/>
          </w:rPr>
          <w:t xml:space="preserve"> </w:t>
        </w:r>
        <w:proofErr w:type="spellStart"/>
        <w:proofErr w:type="gramStart"/>
        <w:r>
          <w:rPr>
            <w:rFonts w:ascii="Arial" w:hAnsi="Arial" w:cs="Arial"/>
            <w:color w:val="000000"/>
            <w:sz w:val="22"/>
            <w:szCs w:val="22"/>
          </w:rPr>
          <w:t>ssp</w:t>
        </w:r>
        <w:proofErr w:type="spellEnd"/>
        <w:r>
          <w:rPr>
            <w:rFonts w:ascii="Arial" w:hAnsi="Arial" w:cs="Arial"/>
            <w:color w:val="000000"/>
            <w:sz w:val="22"/>
            <w:szCs w:val="22"/>
          </w:rPr>
          <w:t>[</w:t>
        </w:r>
        <w:proofErr w:type="gramEnd"/>
        <w:r>
          <w:rPr>
            <w:rFonts w:ascii="Arial" w:hAnsi="Arial" w:cs="Arial"/>
            <w:color w:val="000000"/>
            <w:sz w:val="22"/>
            <w:szCs w:val="22"/>
          </w:rPr>
          <w:t>1_2050, 3_2050, 5_2050] / ssp1_2010</w:t>
        </w:r>
      </w:ins>
    </w:p>
    <w:p w14:paraId="475A8DA5" w14:textId="77777777" w:rsidR="00F302BD" w:rsidRDefault="00F302BD" w:rsidP="00F302BD">
      <w:pPr>
        <w:pStyle w:val="NormalWeb"/>
        <w:numPr>
          <w:ilvl w:val="3"/>
          <w:numId w:val="33"/>
        </w:numPr>
        <w:spacing w:before="0" w:beforeAutospacing="0" w:after="0" w:afterAutospacing="0"/>
        <w:textAlignment w:val="baseline"/>
        <w:rPr>
          <w:ins w:id="171" w:author="Rich Sharp" w:date="2018-07-09T11:26:00Z"/>
          <w:rFonts w:ascii="Arial" w:hAnsi="Arial" w:cs="Arial"/>
          <w:i/>
          <w:iCs/>
          <w:strike/>
          <w:color w:val="000000"/>
          <w:sz w:val="22"/>
          <w:szCs w:val="22"/>
        </w:rPr>
      </w:pPr>
      <w:ins w:id="172" w:author="Rich Sharp" w:date="2018-07-09T11:26:00Z">
        <w:r>
          <w:rPr>
            <w:rFonts w:ascii="Arial" w:hAnsi="Arial" w:cs="Arial"/>
            <w:i/>
            <w:iCs/>
            <w:strike/>
            <w:color w:val="000000"/>
            <w:sz w:val="22"/>
            <w:szCs w:val="22"/>
          </w:rPr>
          <w:t>Output is WORKSPACE/</w:t>
        </w:r>
        <w:proofErr w:type="spellStart"/>
        <w:proofErr w:type="gramStart"/>
        <w:r>
          <w:rPr>
            <w:rFonts w:ascii="Arial" w:hAnsi="Arial" w:cs="Arial"/>
            <w:i/>
            <w:iCs/>
            <w:strike/>
            <w:color w:val="000000"/>
            <w:sz w:val="22"/>
            <w:szCs w:val="22"/>
          </w:rPr>
          <w:t>ssp</w:t>
        </w:r>
        <w:proofErr w:type="spellEnd"/>
        <w:r>
          <w:rPr>
            <w:rFonts w:ascii="Arial" w:hAnsi="Arial" w:cs="Arial"/>
            <w:i/>
            <w:iCs/>
            <w:strike/>
            <w:color w:val="000000"/>
            <w:sz w:val="22"/>
            <w:szCs w:val="22"/>
          </w:rPr>
          <w:t>[</w:t>
        </w:r>
        <w:proofErr w:type="gramEnd"/>
        <w:r>
          <w:rPr>
            <w:rFonts w:ascii="Arial" w:hAnsi="Arial" w:cs="Arial"/>
            <w:i/>
            <w:iCs/>
            <w:strike/>
            <w:color w:val="000000"/>
            <w:sz w:val="22"/>
            <w:szCs w:val="22"/>
          </w:rPr>
          <w:t>1,3,5]_</w:t>
        </w:r>
        <w:proofErr w:type="spellStart"/>
        <w:r>
          <w:rPr>
            <w:rFonts w:ascii="Arial" w:hAnsi="Arial" w:cs="Arial"/>
            <w:i/>
            <w:iCs/>
            <w:strike/>
            <w:color w:val="000000"/>
            <w:sz w:val="22"/>
            <w:szCs w:val="22"/>
          </w:rPr>
          <w:t>prop_total.tif</w:t>
        </w:r>
        <w:proofErr w:type="spellEnd"/>
        <w:r>
          <w:rPr>
            <w:rFonts w:ascii="Arial" w:hAnsi="Arial" w:cs="Arial"/>
            <w:i/>
            <w:iCs/>
            <w:strike/>
            <w:color w:val="000000"/>
            <w:sz w:val="22"/>
            <w:szCs w:val="22"/>
          </w:rPr>
          <w:t xml:space="preserve"> </w:t>
        </w:r>
        <w:r>
          <w:rPr>
            <w:rFonts w:ascii="Arial" w:hAnsi="Arial" w:cs="Arial"/>
            <w:b/>
            <w:bCs/>
            <w:i/>
            <w:iCs/>
            <w:strike/>
            <w:color w:val="000000"/>
            <w:sz w:val="22"/>
            <w:szCs w:val="22"/>
          </w:rPr>
          <w:t>(done)</w:t>
        </w:r>
      </w:ins>
    </w:p>
    <w:p w14:paraId="77F8D8C4" w14:textId="77777777" w:rsidR="00F302BD" w:rsidRDefault="00F302BD" w:rsidP="00F302BD">
      <w:pPr>
        <w:pStyle w:val="NormalWeb"/>
        <w:numPr>
          <w:ilvl w:val="3"/>
          <w:numId w:val="33"/>
        </w:numPr>
        <w:spacing w:before="0" w:beforeAutospacing="0" w:after="0" w:afterAutospacing="0"/>
        <w:textAlignment w:val="baseline"/>
        <w:rPr>
          <w:ins w:id="173" w:author="Rich Sharp" w:date="2018-07-09T11:26:00Z"/>
          <w:rFonts w:ascii="Arial" w:hAnsi="Arial" w:cs="Arial"/>
          <w:b/>
          <w:bCs/>
          <w:i/>
          <w:iCs/>
          <w:color w:val="000000"/>
          <w:sz w:val="22"/>
          <w:szCs w:val="22"/>
        </w:rPr>
      </w:pPr>
      <w:ins w:id="174" w:author="Rich Sharp" w:date="2018-07-09T11:26:00Z">
        <w:r>
          <w:rPr>
            <w:rFonts w:ascii="Arial" w:hAnsi="Arial" w:cs="Arial"/>
            <w:b/>
            <w:bCs/>
            <w:i/>
            <w:iCs/>
            <w:color w:val="000000"/>
            <w:sz w:val="22"/>
            <w:szCs w:val="22"/>
          </w:rPr>
          <w:t xml:space="preserve">Output is WORKSPACE </w:t>
        </w:r>
        <w:proofErr w:type="spellStart"/>
        <w:proofErr w:type="gramStart"/>
        <w:r>
          <w:rPr>
            <w:rFonts w:ascii="Arial" w:hAnsi="Arial" w:cs="Arial"/>
            <w:b/>
            <w:bCs/>
            <w:i/>
            <w:iCs/>
            <w:color w:val="000000"/>
            <w:sz w:val="22"/>
            <w:szCs w:val="22"/>
          </w:rPr>
          <w:t>ssp</w:t>
        </w:r>
        <w:proofErr w:type="spellEnd"/>
        <w:r>
          <w:rPr>
            <w:rFonts w:ascii="Arial" w:hAnsi="Arial" w:cs="Arial"/>
            <w:b/>
            <w:bCs/>
            <w:i/>
            <w:iCs/>
            <w:color w:val="000000"/>
            <w:sz w:val="22"/>
            <w:szCs w:val="22"/>
          </w:rPr>
          <w:t>[</w:t>
        </w:r>
        <w:proofErr w:type="gramEnd"/>
        <w:r>
          <w:rPr>
            <w:rFonts w:ascii="Arial" w:hAnsi="Arial" w:cs="Arial"/>
            <w:b/>
            <w:bCs/>
            <w:i/>
            <w:iCs/>
            <w:color w:val="000000"/>
            <w:sz w:val="22"/>
            <w:szCs w:val="22"/>
          </w:rPr>
          <w:t>1,3,5]_</w:t>
        </w:r>
        <w:proofErr w:type="spellStart"/>
        <w:r>
          <w:rPr>
            <w:rFonts w:ascii="Arial" w:hAnsi="Arial" w:cs="Arial"/>
            <w:b/>
            <w:bCs/>
            <w:i/>
            <w:iCs/>
            <w:color w:val="000000"/>
            <w:sz w:val="22"/>
            <w:szCs w:val="22"/>
          </w:rPr>
          <w:t>change_total</w:t>
        </w:r>
        <w:proofErr w:type="spellEnd"/>
        <w:r>
          <w:rPr>
            <w:rFonts w:ascii="Arial" w:hAnsi="Arial" w:cs="Arial"/>
            <w:b/>
            <w:bCs/>
            <w:i/>
            <w:iCs/>
            <w:color w:val="000000"/>
            <w:sz w:val="22"/>
            <w:szCs w:val="22"/>
          </w:rPr>
          <w:t xml:space="preserve"> (</w:t>
        </w:r>
        <w:r>
          <w:rPr>
            <w:rFonts w:ascii="Arial" w:hAnsi="Arial" w:cs="Arial"/>
            <w:i/>
            <w:iCs/>
            <w:color w:val="000000"/>
            <w:sz w:val="22"/>
            <w:szCs w:val="22"/>
          </w:rPr>
          <w:t xml:space="preserve">I can't find a file by this name anywhere. There are files called </w:t>
        </w:r>
        <w:r>
          <w:rPr>
            <w:rFonts w:ascii="Arial" w:hAnsi="Arial" w:cs="Arial"/>
            <w:b/>
            <w:bCs/>
            <w:i/>
            <w:iCs/>
            <w:color w:val="000000"/>
            <w:sz w:val="22"/>
            <w:szCs w:val="22"/>
          </w:rPr>
          <w:fldChar w:fldCharType="begin"/>
        </w:r>
        <w:r>
          <w:rPr>
            <w:rFonts w:ascii="Arial" w:hAnsi="Arial" w:cs="Arial"/>
            <w:b/>
            <w:bCs/>
            <w:i/>
            <w:iCs/>
            <w:color w:val="000000"/>
            <w:sz w:val="22"/>
            <w:szCs w:val="22"/>
          </w:rPr>
          <w:instrText xml:space="preserve"> HYPERLINK "https://www.dropbox.com/sh/kn35gwla3sqkqgs/AAAtqERnwaUoKmVxHmrrfdr5a?dl=0" </w:instrText>
        </w:r>
        <w:r>
          <w:rPr>
            <w:rFonts w:ascii="Arial" w:hAnsi="Arial" w:cs="Arial"/>
            <w:b/>
            <w:bCs/>
            <w:i/>
            <w:iCs/>
            <w:color w:val="000000"/>
            <w:sz w:val="22"/>
            <w:szCs w:val="22"/>
          </w:rPr>
          <w:fldChar w:fldCharType="separate"/>
        </w:r>
        <w:proofErr w:type="spellStart"/>
        <w:r>
          <w:rPr>
            <w:rStyle w:val="Hyperlink"/>
            <w:rFonts w:ascii="Arial" w:hAnsi="Arial" w:cs="Arial"/>
            <w:i/>
            <w:iCs/>
            <w:color w:val="1155CC"/>
            <w:sz w:val="22"/>
            <w:szCs w:val="22"/>
          </w:rPr>
          <w:t>ssp</w:t>
        </w:r>
        <w:proofErr w:type="spellEnd"/>
        <w:r>
          <w:rPr>
            <w:rStyle w:val="Hyperlink"/>
            <w:rFonts w:ascii="Arial" w:hAnsi="Arial" w:cs="Arial"/>
            <w:i/>
            <w:iCs/>
            <w:color w:val="1155CC"/>
            <w:sz w:val="22"/>
            <w:szCs w:val="22"/>
          </w:rPr>
          <w:t>[]_</w:t>
        </w:r>
        <w:proofErr w:type="spellStart"/>
        <w:r>
          <w:rPr>
            <w:rStyle w:val="Hyperlink"/>
            <w:rFonts w:ascii="Arial" w:hAnsi="Arial" w:cs="Arial"/>
            <w:i/>
            <w:iCs/>
            <w:color w:val="1155CC"/>
            <w:sz w:val="22"/>
            <w:szCs w:val="22"/>
          </w:rPr>
          <w:t>prop_total</w:t>
        </w:r>
        <w:proofErr w:type="spellEnd"/>
        <w:r>
          <w:rPr>
            <w:rFonts w:ascii="Arial" w:hAnsi="Arial" w:cs="Arial"/>
            <w:b/>
            <w:bCs/>
            <w:i/>
            <w:iCs/>
            <w:color w:val="000000"/>
            <w:sz w:val="22"/>
            <w:szCs w:val="22"/>
          </w:rPr>
          <w:fldChar w:fldCharType="end"/>
        </w:r>
        <w:r>
          <w:rPr>
            <w:rFonts w:ascii="Arial" w:hAnsi="Arial" w:cs="Arial"/>
            <w:i/>
            <w:iCs/>
            <w:color w:val="000000"/>
            <w:sz w:val="22"/>
            <w:szCs w:val="22"/>
          </w:rPr>
          <w:t xml:space="preserve"> made 1/26/18 so maybe that's it?</w:t>
        </w:r>
        <w:r>
          <w:rPr>
            <w:rFonts w:ascii="Arial" w:hAnsi="Arial" w:cs="Arial"/>
            <w:b/>
            <w:bCs/>
            <w:i/>
            <w:iCs/>
            <w:color w:val="000000"/>
            <w:sz w:val="22"/>
            <w:szCs w:val="22"/>
          </w:rPr>
          <w:t>)</w:t>
        </w:r>
      </w:ins>
    </w:p>
    <w:p w14:paraId="6386DB98" w14:textId="77777777" w:rsidR="00F302BD" w:rsidRDefault="00F302BD" w:rsidP="00F302BD">
      <w:pPr>
        <w:pStyle w:val="NormalWeb"/>
        <w:numPr>
          <w:ilvl w:val="0"/>
          <w:numId w:val="34"/>
        </w:numPr>
        <w:spacing w:before="0" w:beforeAutospacing="0" w:after="0" w:afterAutospacing="0"/>
        <w:textAlignment w:val="baseline"/>
        <w:rPr>
          <w:ins w:id="175" w:author="Rich Sharp" w:date="2018-07-09T11:26:00Z"/>
          <w:rFonts w:ascii="Arial" w:hAnsi="Arial" w:cs="Arial"/>
          <w:color w:val="000000"/>
          <w:sz w:val="22"/>
          <w:szCs w:val="22"/>
        </w:rPr>
      </w:pPr>
      <w:ins w:id="176" w:author="Rich Sharp" w:date="2018-07-09T11:26:00Z">
        <w:r>
          <w:rPr>
            <w:rFonts w:ascii="Arial" w:hAnsi="Arial" w:cs="Arial"/>
            <w:color w:val="000000"/>
            <w:sz w:val="22"/>
            <w:szCs w:val="22"/>
          </w:rPr>
          <w:t>Multiply by GPW to get ssp1,3,5 populations  </w:t>
        </w:r>
      </w:ins>
    </w:p>
    <w:p w14:paraId="47A34F3A" w14:textId="77777777" w:rsidR="00F302BD" w:rsidRDefault="00F302BD" w:rsidP="00F302BD">
      <w:pPr>
        <w:pStyle w:val="NormalWeb"/>
        <w:numPr>
          <w:ilvl w:val="1"/>
          <w:numId w:val="35"/>
        </w:numPr>
        <w:spacing w:before="0" w:beforeAutospacing="0" w:after="0" w:afterAutospacing="0"/>
        <w:textAlignment w:val="baseline"/>
        <w:rPr>
          <w:ins w:id="177" w:author="Rich Sharp" w:date="2018-07-09T11:26:00Z"/>
          <w:rFonts w:ascii="Arial" w:hAnsi="Arial" w:cs="Arial"/>
          <w:color w:val="000000"/>
          <w:sz w:val="22"/>
          <w:szCs w:val="22"/>
        </w:rPr>
      </w:pPr>
      <w:ins w:id="178" w:author="Rich Sharp" w:date="2018-07-09T11:26:00Z">
        <w:r>
          <w:rPr>
            <w:rFonts w:ascii="Arial" w:hAnsi="Arial" w:cs="Arial"/>
            <w:color w:val="000000"/>
            <w:sz w:val="22"/>
            <w:szCs w:val="22"/>
          </w:rPr>
          <w:t xml:space="preserve">Use gpw-v4-population-count_2015.tif in </w:t>
        </w:r>
        <w:r>
          <w:rPr>
            <w:rFonts w:ascii="Arial" w:hAnsi="Arial" w:cs="Arial"/>
            <w:color w:val="000000"/>
            <w:sz w:val="22"/>
            <w:szCs w:val="22"/>
          </w:rPr>
          <w:fldChar w:fldCharType="begin"/>
        </w:r>
        <w:r>
          <w:rPr>
            <w:rFonts w:ascii="Arial" w:hAnsi="Arial" w:cs="Arial"/>
            <w:color w:val="000000"/>
            <w:sz w:val="22"/>
            <w:szCs w:val="22"/>
          </w:rPr>
          <w:instrText xml:space="preserve"> HYPERLINK "https://www.dropbox.com/sh/hgk1hrrx5ghs8hf/AAC5bKCX3UTi9SzUWmQZWQJUa?dl=0" </w:instrText>
        </w:r>
        <w:r>
          <w:rPr>
            <w:rFonts w:ascii="Arial" w:hAnsi="Arial" w:cs="Arial"/>
            <w:color w:val="000000"/>
            <w:sz w:val="22"/>
            <w:szCs w:val="22"/>
          </w:rPr>
          <w:fldChar w:fldCharType="separate"/>
        </w:r>
        <w:r>
          <w:rPr>
            <w:rStyle w:val="Hyperlink"/>
            <w:rFonts w:ascii="Arial" w:hAnsi="Arial" w:cs="Arial"/>
            <w:color w:val="1155CC"/>
            <w:sz w:val="22"/>
            <w:szCs w:val="22"/>
          </w:rPr>
          <w:t>gpw-v4-population-count-2015</w:t>
        </w:r>
        <w:r>
          <w:rPr>
            <w:rFonts w:ascii="Arial" w:hAnsi="Arial" w:cs="Arial"/>
            <w:color w:val="000000"/>
            <w:sz w:val="22"/>
            <w:szCs w:val="22"/>
          </w:rPr>
          <w:fldChar w:fldCharType="end"/>
        </w:r>
        <w:r>
          <w:rPr>
            <w:rFonts w:ascii="Arial" w:hAnsi="Arial" w:cs="Arial"/>
            <w:color w:val="000000"/>
            <w:sz w:val="22"/>
            <w:szCs w:val="22"/>
          </w:rPr>
          <w:t xml:space="preserve"> </w:t>
        </w:r>
        <w:proofErr w:type="spellStart"/>
        <w:r>
          <w:rPr>
            <w:rFonts w:ascii="Arial" w:hAnsi="Arial" w:cs="Arial"/>
            <w:color w:val="000000"/>
            <w:sz w:val="22"/>
            <w:szCs w:val="22"/>
          </w:rPr>
          <w:t>dropbox</w:t>
        </w:r>
        <w:proofErr w:type="spellEnd"/>
        <w:r>
          <w:rPr>
            <w:rFonts w:ascii="Arial" w:hAnsi="Arial" w:cs="Arial"/>
            <w:color w:val="000000"/>
            <w:sz w:val="22"/>
            <w:szCs w:val="22"/>
          </w:rPr>
          <w:t xml:space="preserve"> for water (and CV) </w:t>
        </w:r>
        <w:r>
          <w:rPr>
            <w:rFonts w:ascii="Arial" w:hAnsi="Arial" w:cs="Arial"/>
            <w:i/>
            <w:iCs/>
            <w:color w:val="000000"/>
            <w:sz w:val="22"/>
            <w:szCs w:val="22"/>
          </w:rPr>
          <w:t xml:space="preserve">(note this means </w:t>
        </w:r>
        <w:proofErr w:type="spellStart"/>
        <w:r>
          <w:rPr>
            <w:rFonts w:ascii="Arial" w:hAnsi="Arial" w:cs="Arial"/>
            <w:i/>
            <w:iCs/>
            <w:color w:val="000000"/>
            <w:sz w:val="22"/>
            <w:szCs w:val="22"/>
          </w:rPr>
          <w:t>ssp</w:t>
        </w:r>
        <w:proofErr w:type="spellEnd"/>
        <w:r>
          <w:rPr>
            <w:rFonts w:ascii="Arial" w:hAnsi="Arial" w:cs="Arial"/>
            <w:i/>
            <w:iCs/>
            <w:color w:val="000000"/>
            <w:sz w:val="22"/>
            <w:szCs w:val="22"/>
          </w:rPr>
          <w:t xml:space="preserve"> proportions need to be resized to match GPW </w:t>
        </w:r>
        <w:proofErr w:type="spellStart"/>
        <w:r>
          <w:rPr>
            <w:rFonts w:ascii="Arial" w:hAnsi="Arial" w:cs="Arial"/>
            <w:i/>
            <w:iCs/>
            <w:color w:val="000000"/>
            <w:sz w:val="22"/>
            <w:szCs w:val="22"/>
          </w:rPr>
          <w:t>rasters</w:t>
        </w:r>
        <w:proofErr w:type="spellEnd"/>
        <w:r>
          <w:rPr>
            <w:rFonts w:ascii="Arial" w:hAnsi="Arial" w:cs="Arial"/>
            <w:i/>
            <w:iCs/>
            <w:color w:val="000000"/>
            <w:sz w:val="22"/>
            <w:szCs w:val="22"/>
          </w:rPr>
          <w:t>)</w:t>
        </w:r>
      </w:ins>
    </w:p>
    <w:p w14:paraId="5F234B52" w14:textId="77777777" w:rsidR="00F302BD" w:rsidRDefault="00F302BD" w:rsidP="00F302BD">
      <w:pPr>
        <w:pStyle w:val="NormalWeb"/>
        <w:numPr>
          <w:ilvl w:val="2"/>
          <w:numId w:val="36"/>
        </w:numPr>
        <w:spacing w:before="0" w:beforeAutospacing="0" w:after="0" w:afterAutospacing="0"/>
        <w:textAlignment w:val="baseline"/>
        <w:rPr>
          <w:ins w:id="179" w:author="Rich Sharp" w:date="2018-07-09T11:26:00Z"/>
          <w:rFonts w:ascii="Arial" w:hAnsi="Arial" w:cs="Arial"/>
          <w:color w:val="000000"/>
          <w:sz w:val="22"/>
          <w:szCs w:val="22"/>
        </w:rPr>
      </w:pPr>
      <w:proofErr w:type="spellStart"/>
      <w:proofErr w:type="gramStart"/>
      <w:ins w:id="180" w:author="Rich Sharp" w:date="2018-07-09T11:26:00Z">
        <w:r>
          <w:rPr>
            <w:rFonts w:ascii="Arial" w:hAnsi="Arial" w:cs="Arial"/>
            <w:color w:val="000000"/>
            <w:sz w:val="22"/>
            <w:szCs w:val="22"/>
          </w:rPr>
          <w:lastRenderedPageBreak/>
          <w:t>ssp</w:t>
        </w:r>
        <w:proofErr w:type="spellEnd"/>
        <w:r>
          <w:rPr>
            <w:rFonts w:ascii="Arial" w:hAnsi="Arial" w:cs="Arial"/>
            <w:color w:val="000000"/>
            <w:sz w:val="22"/>
            <w:szCs w:val="22"/>
          </w:rPr>
          <w:t>[</w:t>
        </w:r>
        <w:proofErr w:type="gramEnd"/>
        <w:r>
          <w:rPr>
            <w:rFonts w:ascii="Arial" w:hAnsi="Arial" w:cs="Arial"/>
            <w:color w:val="000000"/>
            <w:sz w:val="22"/>
            <w:szCs w:val="22"/>
          </w:rPr>
          <w:t>1,3,5]_</w:t>
        </w:r>
        <w:proofErr w:type="spellStart"/>
        <w:r>
          <w:rPr>
            <w:rFonts w:ascii="Arial" w:hAnsi="Arial" w:cs="Arial"/>
            <w:color w:val="000000"/>
            <w:sz w:val="22"/>
            <w:szCs w:val="22"/>
          </w:rPr>
          <w:t>gpwpop_total</w:t>
        </w:r>
        <w:proofErr w:type="spellEnd"/>
        <w:r>
          <w:rPr>
            <w:rFonts w:ascii="Arial" w:hAnsi="Arial" w:cs="Arial"/>
            <w:color w:val="000000"/>
            <w:sz w:val="22"/>
            <w:szCs w:val="22"/>
          </w:rPr>
          <w:t xml:space="preserve"> = </w:t>
        </w:r>
        <w:proofErr w:type="spellStart"/>
        <w:r>
          <w:rPr>
            <w:rFonts w:ascii="Arial" w:hAnsi="Arial" w:cs="Arial"/>
            <w:color w:val="000000"/>
            <w:sz w:val="22"/>
            <w:szCs w:val="22"/>
          </w:rPr>
          <w:t>ssp</w:t>
        </w:r>
        <w:proofErr w:type="spellEnd"/>
        <w:r>
          <w:rPr>
            <w:rFonts w:ascii="Arial" w:hAnsi="Arial" w:cs="Arial"/>
            <w:color w:val="000000"/>
            <w:sz w:val="22"/>
            <w:szCs w:val="22"/>
          </w:rPr>
          <w:t>[1_2050, 3_2050, 5_2050] / ssp1_2010 * gpw-v4-population-count_2015</w:t>
        </w:r>
      </w:ins>
    </w:p>
    <w:p w14:paraId="26192FF9" w14:textId="2A846593" w:rsidR="00F302BD" w:rsidRDefault="00F302BD" w:rsidP="00917FFB">
      <w:pPr>
        <w:pStyle w:val="NormalWeb"/>
        <w:numPr>
          <w:ilvl w:val="3"/>
          <w:numId w:val="36"/>
        </w:numPr>
        <w:spacing w:before="0" w:beforeAutospacing="0" w:after="0" w:afterAutospacing="0"/>
        <w:textAlignment w:val="baseline"/>
        <w:rPr>
          <w:ins w:id="181" w:author="Rich Sharp" w:date="2018-07-09T11:27:00Z"/>
          <w:rFonts w:ascii="Arial" w:hAnsi="Arial" w:cs="Arial"/>
          <w:i/>
          <w:iCs/>
          <w:color w:val="000000"/>
          <w:sz w:val="22"/>
          <w:szCs w:val="22"/>
        </w:rPr>
      </w:pPr>
      <w:ins w:id="182" w:author="Rich Sharp" w:date="2018-07-09T11:26:00Z">
        <w:r>
          <w:rPr>
            <w:rFonts w:ascii="Arial" w:hAnsi="Arial" w:cs="Arial"/>
            <w:i/>
            <w:iCs/>
            <w:color w:val="000000"/>
            <w:sz w:val="22"/>
            <w:szCs w:val="22"/>
          </w:rPr>
          <w:t>Output is in WORKSPACE/</w:t>
        </w:r>
        <w:proofErr w:type="spellStart"/>
        <w:proofErr w:type="gramStart"/>
        <w:r>
          <w:rPr>
            <w:rFonts w:ascii="Arial" w:hAnsi="Arial" w:cs="Arial"/>
            <w:i/>
            <w:iCs/>
            <w:color w:val="000000"/>
            <w:sz w:val="22"/>
            <w:szCs w:val="22"/>
          </w:rPr>
          <w:t>ssp</w:t>
        </w:r>
        <w:proofErr w:type="spellEnd"/>
        <w:r>
          <w:rPr>
            <w:rFonts w:ascii="Arial" w:hAnsi="Arial" w:cs="Arial"/>
            <w:i/>
            <w:iCs/>
            <w:color w:val="000000"/>
            <w:sz w:val="22"/>
            <w:szCs w:val="22"/>
          </w:rPr>
          <w:t>[</w:t>
        </w:r>
        <w:proofErr w:type="gramEnd"/>
        <w:r>
          <w:rPr>
            <w:rFonts w:ascii="Arial" w:hAnsi="Arial" w:cs="Arial"/>
            <w:i/>
            <w:iCs/>
            <w:color w:val="000000"/>
            <w:sz w:val="22"/>
            <w:szCs w:val="22"/>
          </w:rPr>
          <w:t>1,3,5]_</w:t>
        </w:r>
        <w:proofErr w:type="spellStart"/>
        <w:r>
          <w:rPr>
            <w:rFonts w:ascii="Arial" w:hAnsi="Arial" w:cs="Arial"/>
            <w:i/>
            <w:iCs/>
            <w:color w:val="000000"/>
            <w:sz w:val="22"/>
            <w:szCs w:val="22"/>
          </w:rPr>
          <w:t>gpwpop_total.tif</w:t>
        </w:r>
        <w:proofErr w:type="spellEnd"/>
        <w:r>
          <w:rPr>
            <w:rFonts w:ascii="Arial" w:hAnsi="Arial" w:cs="Arial"/>
            <w:i/>
            <w:iCs/>
            <w:color w:val="000000"/>
            <w:sz w:val="22"/>
            <w:szCs w:val="22"/>
          </w:rPr>
          <w:t xml:space="preserve"> </w:t>
        </w:r>
        <w:r>
          <w:rPr>
            <w:rFonts w:ascii="Arial" w:hAnsi="Arial" w:cs="Arial"/>
            <w:b/>
            <w:bCs/>
            <w:i/>
            <w:iCs/>
            <w:color w:val="000000"/>
            <w:sz w:val="22"/>
            <w:szCs w:val="22"/>
          </w:rPr>
          <w:t>(done)</w:t>
        </w:r>
      </w:ins>
    </w:p>
    <w:p w14:paraId="343976E5" w14:textId="77777777" w:rsidR="00917FFB" w:rsidRPr="00917FFB" w:rsidRDefault="00917FFB">
      <w:pPr>
        <w:pStyle w:val="NormalWeb"/>
        <w:spacing w:before="0" w:beforeAutospacing="0" w:after="0" w:afterAutospacing="0"/>
        <w:ind w:left="2880"/>
        <w:textAlignment w:val="baseline"/>
        <w:rPr>
          <w:ins w:id="183" w:author="Rich Sharp" w:date="2018-07-09T11:27:00Z"/>
          <w:rFonts w:ascii="Arial" w:hAnsi="Arial" w:cs="Arial"/>
          <w:i/>
          <w:iCs/>
          <w:color w:val="000000"/>
          <w:sz w:val="22"/>
          <w:szCs w:val="22"/>
          <w:rPrChange w:id="184" w:author="Rich Sharp" w:date="2018-07-09T11:27:00Z">
            <w:rPr>
              <w:ins w:id="185" w:author="Rich Sharp" w:date="2018-07-09T11:27:00Z"/>
              <w:rFonts w:ascii="Arial" w:hAnsi="Arial" w:cs="Arial"/>
              <w:color w:val="000000"/>
              <w:sz w:val="22"/>
              <w:szCs w:val="22"/>
            </w:rPr>
          </w:rPrChange>
        </w:rPr>
        <w:pPrChange w:id="186" w:author="Rich Sharp" w:date="2018-07-09T11:28:00Z">
          <w:pPr>
            <w:pStyle w:val="NormalWeb"/>
            <w:numPr>
              <w:ilvl w:val="2"/>
              <w:numId w:val="37"/>
            </w:numPr>
            <w:spacing w:before="0" w:beforeAutospacing="0" w:after="0" w:afterAutospacing="0"/>
            <w:textAlignment w:val="baseline"/>
          </w:pPr>
        </w:pPrChange>
      </w:pPr>
    </w:p>
    <w:p w14:paraId="209EEFF2" w14:textId="77777777" w:rsidR="00917FFB" w:rsidRDefault="00917FFB" w:rsidP="00917FFB">
      <w:pPr>
        <w:pStyle w:val="NormalWeb"/>
        <w:spacing w:before="0" w:beforeAutospacing="0" w:after="0" w:afterAutospacing="0"/>
        <w:textAlignment w:val="baseline"/>
        <w:rPr>
          <w:ins w:id="187" w:author="Rich Sharp" w:date="2018-07-09T11:27:00Z"/>
          <w:rFonts w:ascii="Arial" w:hAnsi="Arial" w:cs="Arial"/>
          <w:color w:val="000000"/>
          <w:sz w:val="22"/>
          <w:szCs w:val="22"/>
        </w:rPr>
      </w:pPr>
    </w:p>
    <w:p w14:paraId="2578D901" w14:textId="69EF6913" w:rsidR="00917FFB" w:rsidRDefault="00917FFB">
      <w:pPr>
        <w:pStyle w:val="NormalWeb"/>
        <w:spacing w:before="0" w:beforeAutospacing="0" w:after="0" w:afterAutospacing="0"/>
        <w:textAlignment w:val="baseline"/>
        <w:rPr>
          <w:ins w:id="188" w:author="Rich Sharp" w:date="2018-07-09T11:27:00Z"/>
          <w:rFonts w:ascii="Arial" w:hAnsi="Arial" w:cs="Arial"/>
          <w:color w:val="000000"/>
          <w:sz w:val="22"/>
          <w:szCs w:val="22"/>
        </w:rPr>
        <w:pPrChange w:id="189" w:author="Rich Sharp" w:date="2018-07-09T11:27:00Z">
          <w:pPr>
            <w:pStyle w:val="NormalWeb"/>
            <w:numPr>
              <w:ilvl w:val="1"/>
              <w:numId w:val="38"/>
            </w:numPr>
            <w:spacing w:before="0" w:beforeAutospacing="0" w:after="0" w:afterAutospacing="0"/>
            <w:textAlignment w:val="baseline"/>
          </w:pPr>
        </w:pPrChange>
      </w:pPr>
      <w:ins w:id="190" w:author="Rich Sharp" w:date="2018-07-09T11:27:00Z">
        <w:r>
          <w:rPr>
            <w:rFonts w:ascii="Arial" w:hAnsi="Arial" w:cs="Arial"/>
            <w:color w:val="000000"/>
            <w:sz w:val="22"/>
            <w:szCs w:val="22"/>
          </w:rPr>
          <w:t xml:space="preserve">Use age breakdowns in </w:t>
        </w:r>
        <w:r>
          <w:rPr>
            <w:rFonts w:ascii="Arial" w:hAnsi="Arial" w:cs="Arial"/>
            <w:color w:val="000000"/>
            <w:sz w:val="22"/>
            <w:szCs w:val="22"/>
          </w:rPr>
          <w:fldChar w:fldCharType="begin"/>
        </w:r>
        <w:r>
          <w:rPr>
            <w:rFonts w:ascii="Arial" w:hAnsi="Arial" w:cs="Arial"/>
            <w:color w:val="000000"/>
            <w:sz w:val="22"/>
            <w:szCs w:val="22"/>
          </w:rPr>
          <w:instrText xml:space="preserve"> HYPERLINK "https://www.dropbox.com/sh/9ex13bsaa994ukz/AAAaKZv9rUjLvyLfyfciUHOZa?dl=0" </w:instrText>
        </w:r>
        <w:r>
          <w:rPr>
            <w:rFonts w:ascii="Arial" w:hAnsi="Arial" w:cs="Arial"/>
            <w:color w:val="000000"/>
            <w:sz w:val="22"/>
            <w:szCs w:val="22"/>
          </w:rPr>
          <w:fldChar w:fldCharType="separate"/>
        </w:r>
        <w:proofErr w:type="spellStart"/>
        <w:r>
          <w:rPr>
            <w:rStyle w:val="Hyperlink"/>
            <w:rFonts w:ascii="Arial" w:hAnsi="Arial" w:cs="Arial"/>
            <w:color w:val="1155CC"/>
            <w:sz w:val="22"/>
            <w:szCs w:val="22"/>
          </w:rPr>
          <w:t>gpw</w:t>
        </w:r>
        <w:proofErr w:type="spellEnd"/>
        <w:r>
          <w:rPr>
            <w:rStyle w:val="Hyperlink"/>
            <w:rFonts w:ascii="Arial" w:hAnsi="Arial" w:cs="Arial"/>
            <w:color w:val="1155CC"/>
            <w:sz w:val="22"/>
            <w:szCs w:val="22"/>
          </w:rPr>
          <w:t>-age</w:t>
        </w:r>
        <w:r>
          <w:rPr>
            <w:rFonts w:ascii="Arial" w:hAnsi="Arial" w:cs="Arial"/>
            <w:color w:val="000000"/>
            <w:sz w:val="22"/>
            <w:szCs w:val="22"/>
          </w:rPr>
          <w:fldChar w:fldCharType="end"/>
        </w:r>
        <w:r>
          <w:rPr>
            <w:rFonts w:ascii="Arial" w:hAnsi="Arial" w:cs="Arial"/>
            <w:color w:val="000000"/>
            <w:sz w:val="22"/>
            <w:szCs w:val="22"/>
          </w:rPr>
          <w:t xml:space="preserve"> </w:t>
        </w:r>
        <w:proofErr w:type="spellStart"/>
        <w:r>
          <w:rPr>
            <w:rFonts w:ascii="Arial" w:hAnsi="Arial" w:cs="Arial"/>
            <w:color w:val="000000"/>
            <w:sz w:val="22"/>
            <w:szCs w:val="22"/>
          </w:rPr>
          <w:t>dropbox</w:t>
        </w:r>
        <w:proofErr w:type="spellEnd"/>
        <w:r>
          <w:rPr>
            <w:rFonts w:ascii="Arial" w:hAnsi="Arial" w:cs="Arial"/>
            <w:color w:val="000000"/>
            <w:sz w:val="22"/>
            <w:szCs w:val="22"/>
          </w:rPr>
          <w:t xml:space="preserve"> for pollination</w:t>
        </w:r>
      </w:ins>
    </w:p>
    <w:p w14:paraId="2829B6EF" w14:textId="77777777" w:rsidR="00917FFB" w:rsidRDefault="00917FFB" w:rsidP="00917FFB">
      <w:pPr>
        <w:pStyle w:val="NormalWeb"/>
        <w:numPr>
          <w:ilvl w:val="2"/>
          <w:numId w:val="39"/>
        </w:numPr>
        <w:spacing w:before="0" w:beforeAutospacing="0" w:after="0" w:afterAutospacing="0"/>
        <w:textAlignment w:val="baseline"/>
        <w:rPr>
          <w:ins w:id="191" w:author="Rich Sharp" w:date="2018-07-09T11:27:00Z"/>
          <w:rFonts w:ascii="Arial" w:hAnsi="Arial" w:cs="Arial"/>
          <w:color w:val="000000"/>
          <w:sz w:val="22"/>
          <w:szCs w:val="22"/>
        </w:rPr>
      </w:pPr>
      <w:proofErr w:type="spellStart"/>
      <w:proofErr w:type="gramStart"/>
      <w:ins w:id="192" w:author="Rich Sharp" w:date="2018-07-09T11:27:00Z">
        <w:r>
          <w:rPr>
            <w:rFonts w:ascii="Arial" w:hAnsi="Arial" w:cs="Arial"/>
            <w:color w:val="000000"/>
            <w:sz w:val="22"/>
            <w:szCs w:val="22"/>
          </w:rPr>
          <w:t>ssp</w:t>
        </w:r>
        <w:proofErr w:type="spellEnd"/>
        <w:r>
          <w:rPr>
            <w:rFonts w:ascii="Arial" w:hAnsi="Arial" w:cs="Arial"/>
            <w:color w:val="000000"/>
            <w:sz w:val="22"/>
            <w:szCs w:val="22"/>
          </w:rPr>
          <w:t>[</w:t>
        </w:r>
        <w:proofErr w:type="gramEnd"/>
        <w:r>
          <w:rPr>
            <w:rFonts w:ascii="Arial" w:hAnsi="Arial" w:cs="Arial"/>
            <w:color w:val="000000"/>
            <w:sz w:val="22"/>
            <w:szCs w:val="22"/>
          </w:rPr>
          <w:t xml:space="preserve"> 1| 3 | 5]_</w:t>
        </w:r>
        <w:proofErr w:type="spellStart"/>
        <w:r>
          <w:rPr>
            <w:rFonts w:ascii="Arial" w:hAnsi="Arial" w:cs="Arial"/>
            <w:color w:val="000000"/>
            <w:sz w:val="22"/>
            <w:szCs w:val="22"/>
          </w:rPr>
          <w:t>gpwpop</w:t>
        </w:r>
        <w:proofErr w:type="spellEnd"/>
        <w:r>
          <w:rPr>
            <w:rFonts w:ascii="Arial" w:hAnsi="Arial" w:cs="Arial"/>
            <w:color w:val="000000"/>
            <w:sz w:val="22"/>
            <w:szCs w:val="22"/>
          </w:rPr>
          <w:t xml:space="preserve">_[014 | 65p][f, | m] = </w:t>
        </w:r>
        <w:proofErr w:type="spellStart"/>
        <w:r>
          <w:rPr>
            <w:rFonts w:ascii="Arial" w:hAnsi="Arial" w:cs="Arial"/>
            <w:color w:val="000000"/>
            <w:sz w:val="22"/>
            <w:szCs w:val="22"/>
          </w:rPr>
          <w:t>ssp</w:t>
        </w:r>
        <w:proofErr w:type="spellEnd"/>
        <w:r>
          <w:rPr>
            <w:rFonts w:ascii="Arial" w:hAnsi="Arial" w:cs="Arial"/>
            <w:color w:val="000000"/>
            <w:sz w:val="22"/>
            <w:szCs w:val="22"/>
          </w:rPr>
          <w:t>[1_2050 | 3_2050 | 5_2050] / ssp1_2010 *gpw_v4_e_[a000_014ft | a065plusft | a000_014mt | a065plusmt ]_2010_cntm_30_sec</w:t>
        </w:r>
      </w:ins>
    </w:p>
    <w:p w14:paraId="635BB1CF" w14:textId="77777777" w:rsidR="00917FFB" w:rsidRDefault="00917FFB" w:rsidP="00917FFB">
      <w:pPr>
        <w:pStyle w:val="NormalWeb"/>
        <w:numPr>
          <w:ilvl w:val="2"/>
          <w:numId w:val="39"/>
        </w:numPr>
        <w:spacing w:before="0" w:beforeAutospacing="0" w:after="0" w:afterAutospacing="0"/>
        <w:textAlignment w:val="baseline"/>
        <w:rPr>
          <w:ins w:id="193" w:author="Rich Sharp" w:date="2018-07-09T11:27:00Z"/>
          <w:rFonts w:ascii="Arial" w:hAnsi="Arial" w:cs="Arial"/>
          <w:color w:val="000000"/>
          <w:sz w:val="22"/>
          <w:szCs w:val="22"/>
        </w:rPr>
      </w:pPr>
      <w:proofErr w:type="spellStart"/>
      <w:ins w:id="194" w:author="Rich Sharp" w:date="2018-07-09T11:27:00Z">
        <w:r>
          <w:rPr>
            <w:rFonts w:ascii="Arial" w:hAnsi="Arial" w:cs="Arial"/>
            <w:color w:val="000000"/>
            <w:sz w:val="22"/>
            <w:szCs w:val="22"/>
          </w:rPr>
          <w:t>ssp</w:t>
        </w:r>
        <w:proofErr w:type="spellEnd"/>
        <w:r>
          <w:rPr>
            <w:rFonts w:ascii="Arial" w:hAnsi="Arial" w:cs="Arial"/>
            <w:color w:val="000000"/>
            <w:sz w:val="22"/>
            <w:szCs w:val="22"/>
          </w:rPr>
          <w:t xml:space="preserve">[1| 3 | 5]_gpwpop_1464[f | m] = </w:t>
        </w:r>
        <w:proofErr w:type="spellStart"/>
        <w:r>
          <w:rPr>
            <w:rFonts w:ascii="Arial" w:hAnsi="Arial" w:cs="Arial"/>
            <w:color w:val="000000"/>
            <w:sz w:val="22"/>
            <w:szCs w:val="22"/>
          </w:rPr>
          <w:t>ssp</w:t>
        </w:r>
        <w:proofErr w:type="spellEnd"/>
        <w:r>
          <w:rPr>
            <w:rFonts w:ascii="Arial" w:hAnsi="Arial" w:cs="Arial"/>
            <w:color w:val="000000"/>
            <w:sz w:val="22"/>
            <w:szCs w:val="22"/>
          </w:rPr>
          <w:t>[1_2050, 3_2050, 5_2050] / ssp1_2010 * (gpw_v4_e_atotpop[f | m]t_2010_cntm_30_sec</w:t>
        </w:r>
        <w:r>
          <w:rPr>
            <w:rFonts w:ascii="Arial" w:hAnsi="Arial" w:cs="Arial"/>
            <w:color w:val="000000"/>
            <w:sz w:val="22"/>
            <w:szCs w:val="22"/>
          </w:rPr>
          <w:br/>
          <w:t>- gpw_v4_e_[a000_014ft | a000_014mt]_2010_cntm_30_sec - gpw_v4_e_[a065plusft | a065plusmt ]_2010_cntm_30_sec)</w:t>
        </w:r>
      </w:ins>
    </w:p>
    <w:p w14:paraId="4FC13AE0" w14:textId="77777777" w:rsidR="00917FFB" w:rsidRDefault="00917FFB" w:rsidP="00917FFB">
      <w:pPr>
        <w:pStyle w:val="NormalWeb"/>
        <w:numPr>
          <w:ilvl w:val="2"/>
          <w:numId w:val="39"/>
        </w:numPr>
        <w:spacing w:before="0" w:beforeAutospacing="0" w:after="0" w:afterAutospacing="0"/>
        <w:textAlignment w:val="baseline"/>
        <w:rPr>
          <w:ins w:id="195" w:author="Rich Sharp" w:date="2018-07-09T11:27:00Z"/>
          <w:rFonts w:ascii="Arial" w:hAnsi="Arial" w:cs="Arial"/>
          <w:color w:val="000000"/>
          <w:sz w:val="22"/>
          <w:szCs w:val="22"/>
        </w:rPr>
      </w:pPr>
      <w:proofErr w:type="spellStart"/>
      <w:ins w:id="196" w:author="Rich Sharp" w:date="2018-07-09T11:27:00Z">
        <w:r>
          <w:rPr>
            <w:rFonts w:ascii="Arial" w:hAnsi="Arial" w:cs="Arial"/>
            <w:color w:val="000000"/>
            <w:sz w:val="22"/>
            <w:szCs w:val="22"/>
          </w:rPr>
          <w:t>cur_gpwpop</w:t>
        </w:r>
        <w:proofErr w:type="spellEnd"/>
        <w:proofErr w:type="gramStart"/>
        <w:r>
          <w:rPr>
            <w:rFonts w:ascii="Arial" w:hAnsi="Arial" w:cs="Arial"/>
            <w:color w:val="000000"/>
            <w:sz w:val="22"/>
            <w:szCs w:val="22"/>
          </w:rPr>
          <w:t>_[</w:t>
        </w:r>
        <w:proofErr w:type="gramEnd"/>
        <w:r>
          <w:rPr>
            <w:rFonts w:ascii="Arial" w:hAnsi="Arial" w:cs="Arial"/>
            <w:color w:val="000000"/>
            <w:sz w:val="22"/>
            <w:szCs w:val="22"/>
          </w:rPr>
          <w:t>014 | 65p][f | m] =gpw_v4_e_[a000_014ft | a065plusft | | a000_014mt | a065plusmt ]_2010_cntm_30_sec</w:t>
        </w:r>
      </w:ins>
    </w:p>
    <w:p w14:paraId="645C8161" w14:textId="42FC73B3" w:rsidR="00917FFB" w:rsidRDefault="00917FFB" w:rsidP="00917FFB">
      <w:pPr>
        <w:pStyle w:val="NormalWeb"/>
        <w:numPr>
          <w:ilvl w:val="2"/>
          <w:numId w:val="37"/>
        </w:numPr>
        <w:spacing w:before="0" w:beforeAutospacing="0" w:after="0" w:afterAutospacing="0"/>
        <w:textAlignment w:val="baseline"/>
        <w:rPr>
          <w:ins w:id="197" w:author="Rich Sharp" w:date="2018-07-09T11:26:00Z"/>
          <w:rFonts w:ascii="Arial" w:hAnsi="Arial" w:cs="Arial"/>
          <w:color w:val="000000"/>
          <w:sz w:val="22"/>
          <w:szCs w:val="22"/>
        </w:rPr>
      </w:pPr>
      <w:ins w:id="198" w:author="Rich Sharp" w:date="2018-07-09T11:27:00Z">
        <w:r>
          <w:rPr>
            <w:rFonts w:ascii="Arial" w:hAnsi="Arial" w:cs="Arial"/>
            <w:color w:val="000000"/>
            <w:sz w:val="22"/>
            <w:szCs w:val="22"/>
          </w:rPr>
          <w:t>cur_gpwpop_1564[f | m] = gpw_v4_e_atotpop[</w:t>
        </w:r>
        <w:proofErr w:type="spellStart"/>
        <w:r>
          <w:rPr>
            <w:rFonts w:ascii="Arial" w:hAnsi="Arial" w:cs="Arial"/>
            <w:color w:val="000000"/>
            <w:sz w:val="22"/>
            <w:szCs w:val="22"/>
          </w:rPr>
          <w:t>f|m</w:t>
        </w:r>
        <w:proofErr w:type="spellEnd"/>
        <w:r>
          <w:rPr>
            <w:rFonts w:ascii="Arial" w:hAnsi="Arial" w:cs="Arial"/>
            <w:color w:val="000000"/>
            <w:sz w:val="22"/>
            <w:szCs w:val="22"/>
          </w:rPr>
          <w:t>]t_2010_cntm_30_sec</w:t>
        </w:r>
        <w:r>
          <w:rPr>
            <w:rFonts w:ascii="Arial" w:hAnsi="Arial" w:cs="Arial"/>
            <w:color w:val="000000"/>
            <w:sz w:val="22"/>
            <w:szCs w:val="22"/>
          </w:rPr>
          <w:br/>
          <w:t>- gpw_v4_e</w:t>
        </w:r>
        <w:proofErr w:type="gramStart"/>
        <w:r>
          <w:rPr>
            <w:rFonts w:ascii="Arial" w:hAnsi="Arial" w:cs="Arial"/>
            <w:color w:val="000000"/>
            <w:sz w:val="22"/>
            <w:szCs w:val="22"/>
          </w:rPr>
          <w:t>_[</w:t>
        </w:r>
        <w:proofErr w:type="gramEnd"/>
        <w:r>
          <w:rPr>
            <w:rFonts w:ascii="Arial" w:hAnsi="Arial" w:cs="Arial"/>
            <w:color w:val="000000"/>
            <w:sz w:val="22"/>
            <w:szCs w:val="22"/>
          </w:rPr>
          <w:t>a000_014ft | a000_014mt]_2010_cntm_30_sec - gpw_v4_e_[a065plusft | a065plusmt ]_2010_cntm_30_sec</w:t>
        </w:r>
      </w:ins>
    </w:p>
    <w:p w14:paraId="6BC0B84E" w14:textId="77777777" w:rsidR="00F302BD" w:rsidRDefault="00F302BD" w:rsidP="001845C3"/>
    <w:p w14:paraId="46207E01" w14:textId="77777777" w:rsidR="001845C3" w:rsidRPr="001845C3" w:rsidRDefault="001845C3" w:rsidP="001845C3"/>
    <w:p w14:paraId="1E44B41A" w14:textId="0E46D6BD" w:rsidR="008C2626" w:rsidRPr="008C2626" w:rsidRDefault="001845C3" w:rsidP="008C2626">
      <w:pPr>
        <w:pStyle w:val="Heading3"/>
      </w:pPr>
      <w:r>
        <w:t>D</w:t>
      </w:r>
      <w:r w:rsidR="005633BD" w:rsidRPr="008871BA">
        <w:t xml:space="preserve">ietary </w:t>
      </w:r>
      <w:r w:rsidR="005633BD" w:rsidRPr="008C2626">
        <w:t>requirements</w:t>
      </w:r>
      <w:bookmarkEnd w:id="155"/>
    </w:p>
    <w:p w14:paraId="42BC4099" w14:textId="75B27D85" w:rsidR="0F893157" w:rsidRDefault="7E7747E3" w:rsidP="008C2626">
      <w:r w:rsidRPr="008871BA">
        <w:t xml:space="preserve">Using sources and assumptions </w:t>
      </w:r>
      <w:r w:rsidR="0039727B">
        <w:t>described below</w:t>
      </w:r>
      <w:r w:rsidRPr="008871BA">
        <w:t>,</w:t>
      </w:r>
      <w:r w:rsidR="0039727B">
        <w:t xml:space="preserve"> we estimated </w:t>
      </w:r>
      <w:r w:rsidR="0039727B" w:rsidRPr="008871BA">
        <w:t xml:space="preserve">daily dietary requirements </w:t>
      </w:r>
      <w:r w:rsidR="0039727B">
        <w:t>for different demographics for the key nutrients in this analysis, shown below in</w:t>
      </w:r>
      <w:r w:rsidR="00224FEC">
        <w:t xml:space="preserve"> </w:t>
      </w:r>
      <w:r w:rsidR="00224FEC">
        <w:fldChar w:fldCharType="begin"/>
      </w:r>
      <w:r w:rsidR="00224FEC">
        <w:instrText xml:space="preserve"> REF _Ref505100806 \h </w:instrText>
      </w:r>
      <w:r w:rsidR="00224FEC">
        <w:fldChar w:fldCharType="separate"/>
      </w:r>
      <w:r w:rsidR="00224FEC">
        <w:t xml:space="preserve">table </w:t>
      </w:r>
      <w:r w:rsidR="00224FEC">
        <w:rPr>
          <w:noProof/>
        </w:rPr>
        <w:t>1</w:t>
      </w:r>
      <w:r w:rsidR="00224FEC">
        <w:fldChar w:fldCharType="end"/>
      </w:r>
      <w:r w:rsidR="00224FEC">
        <w:t>.</w:t>
      </w:r>
    </w:p>
    <w:p w14:paraId="3E18960B" w14:textId="77777777" w:rsidR="00C25AD1" w:rsidRPr="008871BA" w:rsidRDefault="00C25AD1" w:rsidP="008C2626">
      <w:pPr>
        <w:rPr>
          <w:color w:val="1F3763" w:themeColor="accent1" w:themeShade="7F"/>
        </w:rPr>
      </w:pPr>
    </w:p>
    <w:tbl>
      <w:tblPr>
        <w:tblStyle w:val="GridTable1Light-Accent1"/>
        <w:tblW w:w="0" w:type="auto"/>
        <w:jc w:val="center"/>
        <w:tblLayout w:type="fixed"/>
        <w:tblLook w:val="04A0" w:firstRow="1" w:lastRow="0" w:firstColumn="1" w:lastColumn="0" w:noHBand="0" w:noVBand="1"/>
      </w:tblPr>
      <w:tblGrid>
        <w:gridCol w:w="1838"/>
        <w:gridCol w:w="1701"/>
        <w:gridCol w:w="2126"/>
        <w:gridCol w:w="1559"/>
      </w:tblGrid>
      <w:tr w:rsidR="00D63715" w14:paraId="34993847" w14:textId="77777777" w:rsidTr="00C25A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30649E7" w14:textId="7986CE9A" w:rsidR="00D63715" w:rsidRPr="007123FE" w:rsidRDefault="00D63715" w:rsidP="00A60279">
            <w:r w:rsidRPr="007123FE">
              <w:t xml:space="preserve"> </w:t>
            </w:r>
          </w:p>
        </w:tc>
        <w:tc>
          <w:tcPr>
            <w:tcW w:w="1701" w:type="dxa"/>
          </w:tcPr>
          <w:p w14:paraId="0EC7E119" w14:textId="08CF2798" w:rsidR="00D63715" w:rsidRDefault="00D63715" w:rsidP="00D63715">
            <w:pPr>
              <w:jc w:val="center"/>
              <w:cnfStyle w:val="100000000000" w:firstRow="1" w:lastRow="0" w:firstColumn="0" w:lastColumn="0" w:oddVBand="0" w:evenVBand="0" w:oddHBand="0" w:evenHBand="0" w:firstRowFirstColumn="0" w:firstRowLastColumn="0" w:lastRowFirstColumn="0" w:lastRowLastColumn="0"/>
            </w:pPr>
            <w:r>
              <w:t>Vitamin A (mcg RE)</w:t>
            </w:r>
          </w:p>
        </w:tc>
        <w:tc>
          <w:tcPr>
            <w:tcW w:w="2126" w:type="dxa"/>
          </w:tcPr>
          <w:p w14:paraId="2D471E78" w14:textId="1C68AA6D" w:rsidR="00D63715" w:rsidRDefault="00D63715" w:rsidP="00D63715">
            <w:pPr>
              <w:jc w:val="center"/>
              <w:cnfStyle w:val="100000000000" w:firstRow="1" w:lastRow="0" w:firstColumn="0" w:lastColumn="0" w:oddVBand="0" w:evenVBand="0" w:oddHBand="0" w:evenHBand="0" w:firstRowFirstColumn="0" w:firstRowLastColumn="0" w:lastRowFirstColumn="0" w:lastRowLastColumn="0"/>
              <w:rPr>
                <w:b w:val="0"/>
                <w:bCs w:val="0"/>
              </w:rPr>
            </w:pPr>
            <w:r>
              <w:t>folate</w:t>
            </w:r>
          </w:p>
          <w:p w14:paraId="35E638A1" w14:textId="0E2E9CEE" w:rsidR="00D63715" w:rsidRDefault="00D63715" w:rsidP="00D63715">
            <w:pPr>
              <w:jc w:val="center"/>
              <w:cnfStyle w:val="100000000000" w:firstRow="1" w:lastRow="0" w:firstColumn="0" w:lastColumn="0" w:oddVBand="0" w:evenVBand="0" w:oddHBand="0" w:evenHBand="0" w:firstRowFirstColumn="0" w:firstRowLastColumn="0" w:lastRowFirstColumn="0" w:lastRowLastColumn="0"/>
            </w:pPr>
            <w:r>
              <w:t>(mcg DFE)</w:t>
            </w:r>
          </w:p>
        </w:tc>
        <w:tc>
          <w:tcPr>
            <w:tcW w:w="1559" w:type="dxa"/>
          </w:tcPr>
          <w:p w14:paraId="41AAAF58" w14:textId="77777777" w:rsidR="00D63715" w:rsidRDefault="00D63715" w:rsidP="00D63715">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Energy </w:t>
            </w:r>
          </w:p>
          <w:p w14:paraId="2B5EAC98" w14:textId="59C6FB7C" w:rsidR="00D63715" w:rsidRDefault="00D63715" w:rsidP="00D63715">
            <w:pPr>
              <w:jc w:val="center"/>
              <w:cnfStyle w:val="100000000000" w:firstRow="1" w:lastRow="0" w:firstColumn="0" w:lastColumn="0" w:oddVBand="0" w:evenVBand="0" w:oddHBand="0" w:evenHBand="0" w:firstRowFirstColumn="0" w:firstRowLastColumn="0" w:lastRowFirstColumn="0" w:lastRowLastColumn="0"/>
            </w:pPr>
            <w:r>
              <w:t>(kcal)</w:t>
            </w:r>
          </w:p>
        </w:tc>
      </w:tr>
      <w:tr w:rsidR="00D63715" w14:paraId="215F59E7" w14:textId="77777777" w:rsidTr="00C25AD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57AEC61" w14:textId="70CF774F" w:rsidR="00D63715" w:rsidRDefault="00D63715" w:rsidP="00A60279">
            <w:r>
              <w:t>0-14 F</w:t>
            </w:r>
          </w:p>
        </w:tc>
        <w:tc>
          <w:tcPr>
            <w:tcW w:w="1701" w:type="dxa"/>
          </w:tcPr>
          <w:p w14:paraId="19DC1CE1" w14:textId="1284F022"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450</w:t>
            </w:r>
          </w:p>
        </w:tc>
        <w:tc>
          <w:tcPr>
            <w:tcW w:w="2126" w:type="dxa"/>
          </w:tcPr>
          <w:p w14:paraId="543D50E3" w14:textId="76CB0164"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250</w:t>
            </w:r>
          </w:p>
        </w:tc>
        <w:tc>
          <w:tcPr>
            <w:tcW w:w="1559" w:type="dxa"/>
          </w:tcPr>
          <w:p w14:paraId="1AFD31F8" w14:textId="765EE05A"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1531</w:t>
            </w:r>
          </w:p>
        </w:tc>
      </w:tr>
      <w:tr w:rsidR="00D63715" w14:paraId="311B2CDF" w14:textId="77777777" w:rsidTr="00C25AD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789BF89" w14:textId="6CEB93B4" w:rsidR="00D63715" w:rsidRDefault="00D63715" w:rsidP="00A60279">
            <w:r>
              <w:t>0 -14 M</w:t>
            </w:r>
          </w:p>
        </w:tc>
        <w:tc>
          <w:tcPr>
            <w:tcW w:w="1701" w:type="dxa"/>
          </w:tcPr>
          <w:p w14:paraId="3DEF5CC6" w14:textId="196185DE"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483</w:t>
            </w:r>
          </w:p>
        </w:tc>
        <w:tc>
          <w:tcPr>
            <w:tcW w:w="2126" w:type="dxa"/>
          </w:tcPr>
          <w:p w14:paraId="1F968379" w14:textId="5637431F"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250</w:t>
            </w:r>
          </w:p>
        </w:tc>
        <w:tc>
          <w:tcPr>
            <w:tcW w:w="1559" w:type="dxa"/>
          </w:tcPr>
          <w:p w14:paraId="240B8D56" w14:textId="30D1C4D9"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1648</w:t>
            </w:r>
          </w:p>
        </w:tc>
      </w:tr>
      <w:tr w:rsidR="00D63715" w14:paraId="08A1FE10" w14:textId="77777777" w:rsidTr="00C25AD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F0B6BE9" w14:textId="78583721" w:rsidR="00D63715" w:rsidRDefault="00D63715" w:rsidP="00A60279">
            <w:r>
              <w:t xml:space="preserve">15-64 F </w:t>
            </w:r>
          </w:p>
        </w:tc>
        <w:tc>
          <w:tcPr>
            <w:tcW w:w="1701" w:type="dxa"/>
          </w:tcPr>
          <w:p w14:paraId="0FD67B05" w14:textId="1DAAF3F0"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516</w:t>
            </w:r>
          </w:p>
        </w:tc>
        <w:tc>
          <w:tcPr>
            <w:tcW w:w="2126" w:type="dxa"/>
          </w:tcPr>
          <w:p w14:paraId="50488B9E" w14:textId="5E323FF0"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408</w:t>
            </w:r>
          </w:p>
        </w:tc>
        <w:tc>
          <w:tcPr>
            <w:tcW w:w="1559" w:type="dxa"/>
          </w:tcPr>
          <w:p w14:paraId="5DE91516" w14:textId="7A797EE3"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2153</w:t>
            </w:r>
          </w:p>
        </w:tc>
      </w:tr>
      <w:tr w:rsidR="00D63715" w14:paraId="3F33624E" w14:textId="77777777" w:rsidTr="00C25AD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9EB0DDF" w14:textId="6E83B4B0" w:rsidR="00D63715" w:rsidRDefault="00D63715" w:rsidP="00A60279">
            <w:r>
              <w:t>15-64 M</w:t>
            </w:r>
          </w:p>
        </w:tc>
        <w:tc>
          <w:tcPr>
            <w:tcW w:w="1701" w:type="dxa"/>
          </w:tcPr>
          <w:p w14:paraId="12FFC3DE" w14:textId="18D98C71"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600</w:t>
            </w:r>
          </w:p>
        </w:tc>
        <w:tc>
          <w:tcPr>
            <w:tcW w:w="2126" w:type="dxa"/>
          </w:tcPr>
          <w:p w14:paraId="3981BBCA" w14:textId="6339E499"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400</w:t>
            </w:r>
          </w:p>
        </w:tc>
        <w:tc>
          <w:tcPr>
            <w:tcW w:w="1559" w:type="dxa"/>
          </w:tcPr>
          <w:p w14:paraId="6EE269D8" w14:textId="2205C44D"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2675</w:t>
            </w:r>
          </w:p>
        </w:tc>
      </w:tr>
      <w:tr w:rsidR="00D63715" w14:paraId="538AE6C8" w14:textId="77777777" w:rsidTr="00C25AD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75F5EE9" w14:textId="0FEFDD69" w:rsidR="00D63715" w:rsidRDefault="00D63715" w:rsidP="00A60279">
            <w:r>
              <w:t>65+ F</w:t>
            </w:r>
          </w:p>
        </w:tc>
        <w:tc>
          <w:tcPr>
            <w:tcW w:w="1701" w:type="dxa"/>
          </w:tcPr>
          <w:p w14:paraId="18A4D59E" w14:textId="6440025E"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500</w:t>
            </w:r>
          </w:p>
        </w:tc>
        <w:tc>
          <w:tcPr>
            <w:tcW w:w="2126" w:type="dxa"/>
          </w:tcPr>
          <w:p w14:paraId="3F428662" w14:textId="7A9AB290"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400</w:t>
            </w:r>
          </w:p>
        </w:tc>
        <w:tc>
          <w:tcPr>
            <w:tcW w:w="1559" w:type="dxa"/>
          </w:tcPr>
          <w:p w14:paraId="3ECC4257" w14:textId="52487EEF"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1876</w:t>
            </w:r>
          </w:p>
        </w:tc>
      </w:tr>
      <w:tr w:rsidR="00D63715" w14:paraId="22D51B20" w14:textId="77777777" w:rsidTr="00C25AD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E9FA5A8" w14:textId="155CE018" w:rsidR="00D63715" w:rsidRDefault="00D63715" w:rsidP="00D63715">
            <w:pPr>
              <w:jc w:val="left"/>
            </w:pPr>
            <w:r>
              <w:t>65+ M</w:t>
            </w:r>
          </w:p>
        </w:tc>
        <w:tc>
          <w:tcPr>
            <w:tcW w:w="1701" w:type="dxa"/>
          </w:tcPr>
          <w:p w14:paraId="4D9736E0" w14:textId="29E94BAD"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600</w:t>
            </w:r>
          </w:p>
        </w:tc>
        <w:tc>
          <w:tcPr>
            <w:tcW w:w="2126" w:type="dxa"/>
          </w:tcPr>
          <w:p w14:paraId="74229AB9" w14:textId="66029150"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400</w:t>
            </w:r>
          </w:p>
        </w:tc>
        <w:tc>
          <w:tcPr>
            <w:tcW w:w="1559" w:type="dxa"/>
          </w:tcPr>
          <w:p w14:paraId="0C86127D" w14:textId="423A832C" w:rsidR="00D63715" w:rsidRDefault="00D63715" w:rsidP="00D63715">
            <w:pPr>
              <w:jc w:val="center"/>
              <w:cnfStyle w:val="000000000000" w:firstRow="0" w:lastRow="0" w:firstColumn="0" w:lastColumn="0" w:oddVBand="0" w:evenVBand="0" w:oddHBand="0" w:evenHBand="0" w:firstRowFirstColumn="0" w:firstRowLastColumn="0" w:lastRowFirstColumn="0" w:lastRowLastColumn="0"/>
            </w:pPr>
            <w:r>
              <w:t>2318</w:t>
            </w:r>
          </w:p>
        </w:tc>
      </w:tr>
      <w:tr w:rsidR="00D63715" w14:paraId="58B06ACE" w14:textId="77777777" w:rsidTr="00C25AD1">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E58251A" w14:textId="395DA00C" w:rsidR="00D63715" w:rsidRDefault="00D63715" w:rsidP="00D63715">
            <w:pPr>
              <w:jc w:val="left"/>
            </w:pPr>
            <w:r>
              <w:t>All population</w:t>
            </w:r>
          </w:p>
        </w:tc>
        <w:tc>
          <w:tcPr>
            <w:tcW w:w="1701" w:type="dxa"/>
          </w:tcPr>
          <w:p w14:paraId="269434DB" w14:textId="773ADEB4" w:rsidR="00D63715" w:rsidRPr="007123FE" w:rsidRDefault="00D63715" w:rsidP="00D63715">
            <w:pPr>
              <w:jc w:val="center"/>
              <w:cnfStyle w:val="000000000000" w:firstRow="0" w:lastRow="0" w:firstColumn="0" w:lastColumn="0" w:oddVBand="0" w:evenVBand="0" w:oddHBand="0" w:evenHBand="0" w:firstRowFirstColumn="0" w:firstRowLastColumn="0" w:lastRowFirstColumn="0" w:lastRowLastColumn="0"/>
            </w:pPr>
            <w:r w:rsidRPr="7E7747E3">
              <w:t>533</w:t>
            </w:r>
          </w:p>
        </w:tc>
        <w:tc>
          <w:tcPr>
            <w:tcW w:w="2126" w:type="dxa"/>
          </w:tcPr>
          <w:p w14:paraId="1EBC8A4E" w14:textId="49487575" w:rsidR="00D63715" w:rsidRPr="007123FE" w:rsidRDefault="00D63715" w:rsidP="00D63715">
            <w:pPr>
              <w:jc w:val="center"/>
              <w:cnfStyle w:val="000000000000" w:firstRow="0" w:lastRow="0" w:firstColumn="0" w:lastColumn="0" w:oddVBand="0" w:evenVBand="0" w:oddHBand="0" w:evenHBand="0" w:firstRowFirstColumn="0" w:firstRowLastColumn="0" w:lastRowFirstColumn="0" w:lastRowLastColumn="0"/>
            </w:pPr>
            <w:r w:rsidRPr="7E7747E3">
              <w:t>363</w:t>
            </w:r>
          </w:p>
        </w:tc>
        <w:tc>
          <w:tcPr>
            <w:tcW w:w="1559" w:type="dxa"/>
          </w:tcPr>
          <w:p w14:paraId="5E255165" w14:textId="6E4C01A5" w:rsidR="00D63715" w:rsidRPr="007123FE" w:rsidRDefault="00D63715" w:rsidP="00D63715">
            <w:pPr>
              <w:jc w:val="center"/>
              <w:cnfStyle w:val="000000000000" w:firstRow="0" w:lastRow="0" w:firstColumn="0" w:lastColumn="0" w:oddVBand="0" w:evenVBand="0" w:oddHBand="0" w:evenHBand="0" w:firstRowFirstColumn="0" w:firstRowLastColumn="0" w:lastRowFirstColumn="0" w:lastRowLastColumn="0"/>
            </w:pPr>
            <w:r w:rsidRPr="7E7747E3">
              <w:t>2173</w:t>
            </w:r>
          </w:p>
        </w:tc>
      </w:tr>
    </w:tbl>
    <w:p w14:paraId="3F5C33E8" w14:textId="58AE057F" w:rsidR="00A15726" w:rsidRDefault="00A15726" w:rsidP="00184DC7">
      <w:pPr>
        <w:pStyle w:val="Caption"/>
      </w:pPr>
      <w:bookmarkStart w:id="199" w:name="_Ref505100806"/>
      <w:r>
        <w:t xml:space="preserve">Table </w:t>
      </w:r>
      <w:r w:rsidR="003F4084">
        <w:fldChar w:fldCharType="begin"/>
      </w:r>
      <w:r w:rsidR="003F4084">
        <w:instrText xml:space="preserve"> SEQ Table \* ARABIC </w:instrText>
      </w:r>
      <w:r w:rsidR="003F4084">
        <w:fldChar w:fldCharType="separate"/>
      </w:r>
      <w:r w:rsidR="00184DC7">
        <w:rPr>
          <w:noProof/>
        </w:rPr>
        <w:t>1</w:t>
      </w:r>
      <w:r w:rsidR="003F4084">
        <w:rPr>
          <w:noProof/>
        </w:rPr>
        <w:fldChar w:fldCharType="end"/>
      </w:r>
      <w:bookmarkEnd w:id="199"/>
      <w:r>
        <w:t xml:space="preserve"> - Daily requirement values</w:t>
      </w:r>
    </w:p>
    <w:p w14:paraId="7E95CF4F" w14:textId="6D19456D" w:rsidR="001845C3" w:rsidRDefault="00A15726" w:rsidP="00A60279">
      <w:r w:rsidRPr="00A15726">
        <w:t>The d</w:t>
      </w:r>
      <w:r w:rsidR="7E7747E3" w:rsidRPr="00A15726">
        <w:t>aily requirements values</w:t>
      </w:r>
      <w:r w:rsidRPr="00A15726">
        <w:t xml:space="preserve"> contained were converted to annual </w:t>
      </w:r>
      <w:r w:rsidR="0039727B">
        <w:t xml:space="preserve">requirements per person </w:t>
      </w:r>
      <w:r w:rsidRPr="00A15726">
        <w:t>(conversion factor: 365.25)</w:t>
      </w:r>
      <w:r w:rsidR="0039727B">
        <w:t>, to match the crop production time step (measured as annual yields)</w:t>
      </w:r>
      <w:r w:rsidRPr="00A15726">
        <w:t>. Additionally, energy and</w:t>
      </w:r>
      <w:r w:rsidR="7E7747E3" w:rsidRPr="00A15726">
        <w:t xml:space="preserve"> </w:t>
      </w:r>
      <w:r w:rsidRPr="00A15726">
        <w:t>vitamin A were converted in kilojoules and International unit, respectively, to</w:t>
      </w:r>
      <w:r w:rsidR="7E7747E3" w:rsidRPr="00A15726">
        <w:t xml:space="preserve"> match production units</w:t>
      </w:r>
      <w:r w:rsidRPr="00A15726">
        <w:t xml:space="preserve"> (conversion factors: kcal*</w:t>
      </w:r>
      <w:r w:rsidR="7E7747E3" w:rsidRPr="0039727B">
        <w:t>4,184</w:t>
      </w:r>
      <w:r w:rsidRPr="00A15726">
        <w:t xml:space="preserve"> =</w:t>
      </w:r>
      <w:r w:rsidR="7E7747E3" w:rsidRPr="00A15726">
        <w:t>kJ</w:t>
      </w:r>
      <w:r w:rsidRPr="00A15726">
        <w:t xml:space="preserve">, and </w:t>
      </w:r>
      <w:r w:rsidRPr="0039727B">
        <w:t>IU=mcg*</w:t>
      </w:r>
      <w:r w:rsidR="7E7747E3" w:rsidRPr="0039727B">
        <w:t>2.5</w:t>
      </w:r>
      <w:r w:rsidR="0039727B">
        <w:t>;</w:t>
      </w:r>
      <w:r w:rsidRPr="0039727B">
        <w:t xml:space="preserve"> vitamin A conversion factor</w:t>
      </w:r>
      <w:r w:rsidR="7E7747E3" w:rsidRPr="0039727B">
        <w:t xml:space="preserve"> </w:t>
      </w:r>
      <w:r w:rsidRPr="0039727B">
        <w:t xml:space="preserve">was estimated </w:t>
      </w:r>
      <w:r w:rsidR="0039727B">
        <w:t xml:space="preserve">as </w:t>
      </w:r>
      <w:r w:rsidRPr="0039727B">
        <w:t xml:space="preserve">the </w:t>
      </w:r>
      <w:r w:rsidR="7E7747E3" w:rsidRPr="0039727B">
        <w:t>average of r</w:t>
      </w:r>
      <w:r w:rsidRPr="0039727B">
        <w:t>etinol and beta-carotene values, 3.33 and 1.66</w:t>
      </w:r>
      <w:r w:rsidR="0039727B">
        <w:t>,</w:t>
      </w:r>
      <w:r w:rsidR="0039727B" w:rsidRPr="0039727B">
        <w:t xml:space="preserve"> respectively</w:t>
      </w:r>
      <w:r w:rsidRPr="0039727B">
        <w:t>)</w:t>
      </w:r>
      <w:r w:rsidR="0039727B">
        <w:t>.</w:t>
      </w:r>
      <w:r w:rsidR="7E7747E3" w:rsidRPr="0039727B">
        <w:t xml:space="preserve"> </w:t>
      </w:r>
      <w:r w:rsidR="001845C3">
        <w:t xml:space="preserve"> </w:t>
      </w:r>
    </w:p>
    <w:p w14:paraId="7D894694" w14:textId="16658FD5" w:rsidR="001845C3" w:rsidRDefault="001845C3" w:rsidP="00A60279"/>
    <w:p w14:paraId="514B9FCA" w14:textId="437A90F3" w:rsidR="001845C3" w:rsidRPr="0039727B" w:rsidRDefault="001845C3" w:rsidP="00A60279">
      <w:r>
        <w:t xml:space="preserve">The </w:t>
      </w:r>
      <w:r w:rsidR="005416A3">
        <w:t xml:space="preserve">table above was binned into age groups to match those in the GPW4 dataset. </w:t>
      </w:r>
      <w:proofErr w:type="gramStart"/>
      <w:r w:rsidR="005416A3">
        <w:t>In order to</w:t>
      </w:r>
      <w:proofErr w:type="gramEnd"/>
      <w:r w:rsidR="005416A3">
        <w:t xml:space="preserve"> aggregate finer scale public health data on dietary requirements into these coarser demographics, </w:t>
      </w:r>
      <w:commentRangeStart w:id="200"/>
      <w:r w:rsidR="005416A3">
        <w:t>we made assumptions outlined below in 1.4.3.1-3.</w:t>
      </w:r>
      <w:commentRangeEnd w:id="200"/>
      <w:r w:rsidR="00616EAF">
        <w:rPr>
          <w:rStyle w:val="CommentReference"/>
        </w:rPr>
        <w:commentReference w:id="200"/>
      </w:r>
    </w:p>
    <w:p w14:paraId="6C9BD05B" w14:textId="1D9AD91F" w:rsidR="008871BA" w:rsidRPr="008871BA" w:rsidRDefault="008871BA" w:rsidP="00236115">
      <w:pPr>
        <w:pStyle w:val="ListParagraph"/>
        <w:ind w:left="1224"/>
      </w:pPr>
    </w:p>
    <w:p w14:paraId="540BACFB" w14:textId="2F01A175" w:rsidR="0F893157" w:rsidRPr="007123FE" w:rsidRDefault="7E7747E3" w:rsidP="001845C3">
      <w:pPr>
        <w:pStyle w:val="Heading3"/>
        <w:numPr>
          <w:ilvl w:val="3"/>
          <w:numId w:val="9"/>
        </w:numPr>
      </w:pPr>
      <w:bookmarkStart w:id="201" w:name="_Toc505101226"/>
      <w:r w:rsidRPr="7E7747E3">
        <w:t>Micro-nutrients daily dietary requirement values</w:t>
      </w:r>
      <w:bookmarkEnd w:id="201"/>
      <w:r w:rsidRPr="616274EA">
        <w:t xml:space="preserve"> </w:t>
      </w:r>
    </w:p>
    <w:p w14:paraId="5654E60D" w14:textId="1E29B2C6" w:rsidR="000F3EE8" w:rsidRDefault="7E7747E3" w:rsidP="00A60279">
      <w:r w:rsidRPr="000F3EE8">
        <w:t xml:space="preserve">The </w:t>
      </w:r>
      <w:r w:rsidRPr="003953E2">
        <w:rPr>
          <w:b/>
        </w:rPr>
        <w:t xml:space="preserve">RNI </w:t>
      </w:r>
      <w:r w:rsidRPr="000F3EE8">
        <w:t xml:space="preserve">is the amount </w:t>
      </w:r>
      <w:r w:rsidRPr="003953E2">
        <w:t xml:space="preserve">of a nutrient that is enough to ensure that </w:t>
      </w:r>
      <w:r w:rsidRPr="003953E2">
        <w:rPr>
          <w:bCs/>
        </w:rPr>
        <w:t>the needs of nearly all a group (97.5%</w:t>
      </w:r>
      <w:r w:rsidRPr="003953E2">
        <w:t>) are being</w:t>
      </w:r>
      <w:r w:rsidRPr="000F3EE8">
        <w:t xml:space="preserve"> met. </w:t>
      </w:r>
      <w:r w:rsidR="00870843" w:rsidRPr="000F3EE8">
        <w:t xml:space="preserve">This metric was used to calculate micronutrient </w:t>
      </w:r>
      <w:r w:rsidR="00BE1D44">
        <w:t>requirements</w:t>
      </w:r>
      <w:r w:rsidR="00870843" w:rsidRPr="000F3EE8">
        <w:t xml:space="preserve"> to ensure that it captures the population nutritional needs.</w:t>
      </w:r>
      <w:r w:rsidR="000F3EE8">
        <w:t xml:space="preserve"> </w:t>
      </w:r>
    </w:p>
    <w:p w14:paraId="30E547A2" w14:textId="77777777" w:rsidR="000F3EE8" w:rsidRDefault="000F3EE8" w:rsidP="00A60279"/>
    <w:p w14:paraId="16C33291" w14:textId="4B869C35" w:rsidR="002C1A86" w:rsidRPr="000F3EE8" w:rsidRDefault="000F3EE8" w:rsidP="00A60279">
      <w:pPr>
        <w:rPr>
          <w:rFonts w:eastAsia="Arial" w:cstheme="minorHAnsi"/>
          <w:color w:val="222222"/>
        </w:rPr>
      </w:pPr>
      <w:r>
        <w:lastRenderedPageBreak/>
        <w:t xml:space="preserve">The data was derived from </w:t>
      </w:r>
      <w:r w:rsidR="00311FBB">
        <w:t xml:space="preserve">WHO </w:t>
      </w:r>
      <w:r>
        <w:t>guidelines (Allen 2006</w:t>
      </w:r>
      <w:r w:rsidR="00311FBB">
        <w:t>)</w:t>
      </w:r>
      <w:r w:rsidR="00311FBB">
        <w:rPr>
          <w:rStyle w:val="FootnoteReference"/>
        </w:rPr>
        <w:footnoteReference w:id="7"/>
      </w:r>
      <w:r>
        <w:t>, with the following assumptions:</w:t>
      </w:r>
    </w:p>
    <w:p w14:paraId="5F124B71" w14:textId="7F70FE3E" w:rsidR="0F893157" w:rsidRPr="007123FE" w:rsidRDefault="00616EAF" w:rsidP="00236115">
      <w:pPr>
        <w:pStyle w:val="ListParagraph"/>
        <w:numPr>
          <w:ilvl w:val="0"/>
          <w:numId w:val="20"/>
        </w:numPr>
      </w:pPr>
      <w:r>
        <w:t>A</w:t>
      </w:r>
      <w:r w:rsidR="7E7747E3" w:rsidRPr="7E7747E3">
        <w:t xml:space="preserve">veraged values for 2nd trimester pregnant and lactating women </w:t>
      </w:r>
    </w:p>
    <w:p w14:paraId="22263026" w14:textId="07790A24" w:rsidR="0F893157" w:rsidRPr="007123FE" w:rsidRDefault="7E7747E3" w:rsidP="00616EAF">
      <w:pPr>
        <w:pStyle w:val="ListParagraph"/>
        <w:numPr>
          <w:ilvl w:val="0"/>
          <w:numId w:val="21"/>
        </w:numPr>
      </w:pPr>
      <w:r w:rsidRPr="7E7747E3">
        <w:t>Averaged requirements for 0-14 age groups</w:t>
      </w:r>
      <w:r w:rsidR="001252F1">
        <w:t xml:space="preserve"> using sub-age groups </w:t>
      </w:r>
      <w:r w:rsidR="00311FBB">
        <w:t>provided by WHO</w:t>
      </w:r>
      <w:r w:rsidRPr="7E7747E3">
        <w:t>: req</w:t>
      </w:r>
      <w:r w:rsidRPr="7E7747E3">
        <w:rPr>
          <w:vertAlign w:val="subscript"/>
        </w:rPr>
        <w:t>0-14y.o</w:t>
      </w:r>
      <w:r w:rsidRPr="7E7747E3">
        <w:t xml:space="preserve"> = </w:t>
      </w:r>
      <w:proofErr w:type="gramStart"/>
      <w:r w:rsidRPr="7E7747E3">
        <w:t>average( reqs</w:t>
      </w:r>
      <w:proofErr w:type="gramEnd"/>
      <w:r w:rsidRPr="7E7747E3">
        <w:rPr>
          <w:vertAlign w:val="subscript"/>
        </w:rPr>
        <w:t xml:space="preserve">1-3y.o </w:t>
      </w:r>
      <w:r w:rsidRPr="7E7747E3">
        <w:t>; req</w:t>
      </w:r>
      <w:r w:rsidRPr="7E7747E3">
        <w:rPr>
          <w:vertAlign w:val="subscript"/>
        </w:rPr>
        <w:t xml:space="preserve">4-6y.o </w:t>
      </w:r>
      <w:r w:rsidRPr="7E7747E3">
        <w:t>; req</w:t>
      </w:r>
      <w:r w:rsidRPr="7E7747E3">
        <w:rPr>
          <w:vertAlign w:val="subscript"/>
        </w:rPr>
        <w:t>19-50y.o</w:t>
      </w:r>
      <w:r w:rsidRPr="7E7747E3">
        <w:t>)</w:t>
      </w:r>
    </w:p>
    <w:p w14:paraId="681A754F" w14:textId="06238D6D" w:rsidR="0F893157" w:rsidRPr="007123FE" w:rsidRDefault="7E7747E3" w:rsidP="00616EAF">
      <w:pPr>
        <w:pStyle w:val="ListParagraph"/>
        <w:numPr>
          <w:ilvl w:val="0"/>
          <w:numId w:val="21"/>
        </w:numPr>
      </w:pPr>
      <w:r w:rsidRPr="7E7747E3">
        <w:t>Assumed elderly's micronutrients requirements are the same as adults: req</w:t>
      </w:r>
      <w:r w:rsidRPr="7E7747E3">
        <w:rPr>
          <w:vertAlign w:val="subscript"/>
        </w:rPr>
        <w:t>64+</w:t>
      </w:r>
      <w:r w:rsidRPr="7E7747E3">
        <w:t>=req</w:t>
      </w:r>
      <w:r w:rsidRPr="7E7747E3">
        <w:rPr>
          <w:vertAlign w:val="subscript"/>
        </w:rPr>
        <w:t xml:space="preserve">19-50 </w:t>
      </w:r>
    </w:p>
    <w:p w14:paraId="198677E7" w14:textId="3CE0FCCD" w:rsidR="0F893157" w:rsidRDefault="0F893157" w:rsidP="00A60279"/>
    <w:p w14:paraId="3460CBA5" w14:textId="15A9CA2F" w:rsidR="0F893157" w:rsidRPr="000F3EE8" w:rsidRDefault="7E7747E3" w:rsidP="001845C3">
      <w:pPr>
        <w:pStyle w:val="Heading3"/>
        <w:numPr>
          <w:ilvl w:val="3"/>
          <w:numId w:val="9"/>
        </w:numPr>
      </w:pPr>
      <w:bookmarkStart w:id="202" w:name="_Toc505101227"/>
      <w:r w:rsidRPr="7E7747E3">
        <w:t xml:space="preserve">Macro-nutrients </w:t>
      </w:r>
      <w:r w:rsidR="000F3EE8" w:rsidRPr="7E7747E3">
        <w:t>daily dietary requirement values</w:t>
      </w:r>
      <w:bookmarkEnd w:id="202"/>
    </w:p>
    <w:p w14:paraId="4D2F71BF" w14:textId="55A90611" w:rsidR="0F893157" w:rsidRPr="000F3EE8" w:rsidRDefault="7E7747E3" w:rsidP="00A60279">
      <w:pPr>
        <w:rPr>
          <w:rFonts w:eastAsia="Calibri"/>
        </w:rPr>
      </w:pPr>
      <w:r w:rsidRPr="000F3EE8">
        <w:t xml:space="preserve">The </w:t>
      </w:r>
      <w:r w:rsidRPr="003953E2">
        <w:rPr>
          <w:b/>
        </w:rPr>
        <w:t xml:space="preserve">EAR </w:t>
      </w:r>
      <w:r w:rsidRPr="000F3EE8">
        <w:t xml:space="preserve">is an </w:t>
      </w:r>
      <w:r w:rsidRPr="003953E2">
        <w:t xml:space="preserve">estimate of the average requirement of energy or a nutrient needed by a group of people: </w:t>
      </w:r>
      <w:r w:rsidRPr="003953E2">
        <w:rPr>
          <w:bCs/>
        </w:rPr>
        <w:t>i.e. approximately 50% of people will require less, and 50% will require more</w:t>
      </w:r>
      <w:r w:rsidRPr="003953E2">
        <w:t xml:space="preserve">. </w:t>
      </w:r>
      <w:r w:rsidR="007A1521" w:rsidRPr="003953E2">
        <w:t xml:space="preserve">This metric was chosen to calculate macronutrient </w:t>
      </w:r>
      <w:r w:rsidR="00BE1D44">
        <w:t>requirements</w:t>
      </w:r>
      <w:r w:rsidR="007A1521" w:rsidRPr="003953E2">
        <w:t xml:space="preserve"> as it is the common measurement of</w:t>
      </w:r>
      <w:r w:rsidR="007A1521" w:rsidRPr="000F3EE8">
        <w:t xml:space="preserve"> caloric needs.</w:t>
      </w:r>
    </w:p>
    <w:p w14:paraId="10FDECA4" w14:textId="77777777" w:rsidR="000F3EE8" w:rsidRDefault="000F3EE8" w:rsidP="00A60279"/>
    <w:p w14:paraId="167D003B" w14:textId="41EBBAB2" w:rsidR="0F893157" w:rsidRPr="000F3EE8" w:rsidRDefault="000F3EE8" w:rsidP="00A60279">
      <w:r>
        <w:t xml:space="preserve">The data was derived from </w:t>
      </w:r>
      <w:r w:rsidRPr="7E7747E3">
        <w:t>British Nutrition Foundation</w:t>
      </w:r>
      <w:r>
        <w:t xml:space="preserve"> (2016)</w:t>
      </w:r>
      <w:r w:rsidR="00311FBB">
        <w:rPr>
          <w:rStyle w:val="FootnoteReference"/>
        </w:rPr>
        <w:footnoteReference w:id="8"/>
      </w:r>
      <w:r>
        <w:t xml:space="preserve">, with the following </w:t>
      </w:r>
      <w:r w:rsidRPr="000F3EE8">
        <w:t>assumptions:</w:t>
      </w:r>
    </w:p>
    <w:p w14:paraId="3BDF618C" w14:textId="2D31508D" w:rsidR="0F893157" w:rsidRDefault="7E7747E3" w:rsidP="00236115">
      <w:pPr>
        <w:pStyle w:val="ListParagraph"/>
        <w:numPr>
          <w:ilvl w:val="0"/>
          <w:numId w:val="22"/>
        </w:numPr>
      </w:pPr>
      <w:r w:rsidRPr="7E7747E3">
        <w:t xml:space="preserve">Babies: used values for babies fed with </w:t>
      </w:r>
      <w:r w:rsidRPr="7E7747E3">
        <w:rPr>
          <w:i/>
          <w:iCs/>
        </w:rPr>
        <w:t>"mixed feeding or unknown feeding"</w:t>
      </w:r>
    </w:p>
    <w:p w14:paraId="1BEE0500" w14:textId="334DA054" w:rsidR="0F893157" w:rsidRDefault="7E7747E3" w:rsidP="00236115">
      <w:pPr>
        <w:pStyle w:val="ListParagraph"/>
        <w:numPr>
          <w:ilvl w:val="0"/>
          <w:numId w:val="22"/>
        </w:numPr>
      </w:pPr>
      <w:r w:rsidRPr="7E7747E3">
        <w:t xml:space="preserve">Children: Assuming demographics even for each age group from 0 to 14 </w:t>
      </w:r>
      <w:proofErr w:type="spellStart"/>
      <w:r w:rsidRPr="7E7747E3">
        <w:t>y.o</w:t>
      </w:r>
      <w:proofErr w:type="spellEnd"/>
      <w:r w:rsidRPr="7E7747E3">
        <w:t xml:space="preserve"> </w:t>
      </w:r>
    </w:p>
    <w:p w14:paraId="6B9383AC" w14:textId="42785070" w:rsidR="0F893157" w:rsidRDefault="7E7747E3" w:rsidP="00236115">
      <w:pPr>
        <w:pStyle w:val="ListParagraph"/>
        <w:numPr>
          <w:ilvl w:val="0"/>
          <w:numId w:val="22"/>
        </w:numPr>
      </w:pPr>
      <w:r w:rsidRPr="7E7747E3">
        <w:t>Adults: Assuming demographics even for each age, average</w:t>
      </w:r>
      <w:r w:rsidR="001252F1">
        <w:t>d</w:t>
      </w:r>
      <w:r w:rsidRPr="7E7747E3">
        <w:t xml:space="preserve"> over age groups.</w:t>
      </w:r>
    </w:p>
    <w:p w14:paraId="371EA748" w14:textId="5E31851F" w:rsidR="0F893157" w:rsidRDefault="7E7747E3" w:rsidP="00236115">
      <w:pPr>
        <w:pStyle w:val="ListParagraph"/>
        <w:numPr>
          <w:ilvl w:val="0"/>
          <w:numId w:val="22"/>
        </w:numPr>
      </w:pPr>
      <w:r w:rsidRPr="7E7747E3">
        <w:t>Pregnant women: Using the statement "Energy requirements for pregnant women increase by 0.8 MJ/day or 200 kcal/day, but only in the final three months of pregnancy."</w:t>
      </w:r>
    </w:p>
    <w:p w14:paraId="101D3550" w14:textId="710EEE5E" w:rsidR="00184DC7" w:rsidRDefault="7E7747E3" w:rsidP="00A60279">
      <w:pPr>
        <w:pStyle w:val="ListParagraph"/>
        <w:numPr>
          <w:ilvl w:val="0"/>
          <w:numId w:val="22"/>
        </w:numPr>
      </w:pPr>
      <w:r w:rsidRPr="7E7747E3">
        <w:t>Elderly</w:t>
      </w:r>
      <w:r w:rsidRPr="7E7747E3">
        <w:rPr>
          <w:i/>
          <w:iCs/>
        </w:rPr>
        <w:t xml:space="preserve">: </w:t>
      </w:r>
      <w:r w:rsidRPr="7E7747E3">
        <w:t>Demographics assumption: as many 65-74 as 75+, averaged over these age groups</w:t>
      </w:r>
    </w:p>
    <w:p w14:paraId="64DB842F" w14:textId="77777777" w:rsidR="00184DC7" w:rsidRDefault="00184DC7" w:rsidP="00184DC7">
      <w:pPr>
        <w:pStyle w:val="ListParagraph"/>
        <w:ind w:left="1440"/>
      </w:pPr>
    </w:p>
    <w:p w14:paraId="55EA0748" w14:textId="1D263185" w:rsidR="0F893157" w:rsidRPr="00FE43A0" w:rsidRDefault="00FE43A0" w:rsidP="00224FEC">
      <w:pPr>
        <w:pStyle w:val="Heading3"/>
        <w:numPr>
          <w:ilvl w:val="3"/>
          <w:numId w:val="9"/>
        </w:numPr>
      </w:pPr>
      <w:r w:rsidRPr="00FE43A0">
        <w:t>Proportion of pregnant women</w:t>
      </w:r>
    </w:p>
    <w:p w14:paraId="1B185E3D" w14:textId="119CC9C7" w:rsidR="0F893157" w:rsidRDefault="00FE43A0" w:rsidP="00A60279">
      <w:r>
        <w:t>In addition</w:t>
      </w:r>
      <w:r w:rsidR="7E7747E3" w:rsidRPr="7E7747E3">
        <w:t xml:space="preserve"> to the demographics assumptions stated above, for both macro-nutrients and micro-nutrients we used the following method for roughly estimating the proportion of pregnant women in 15-64 female population to be 5.01% using the following reasoning:</w:t>
      </w:r>
    </w:p>
    <w:p w14:paraId="759E890C" w14:textId="77777777" w:rsidR="003953E2" w:rsidRDefault="003953E2" w:rsidP="00A60279"/>
    <w:p w14:paraId="3C3580D3" w14:textId="4986AB7E" w:rsidR="003953E2" w:rsidRPr="00616EAF" w:rsidRDefault="00224FEC" w:rsidP="00616EAF">
      <w:pPr>
        <w:pBdr>
          <w:top w:val="single" w:sz="4" w:space="1" w:color="auto"/>
          <w:left w:val="single" w:sz="4" w:space="4" w:color="auto"/>
          <w:bottom w:val="single" w:sz="4" w:space="1" w:color="auto"/>
          <w:right w:val="single" w:sz="4" w:space="4" w:color="auto"/>
        </w:pBdr>
        <w:jc w:val="center"/>
        <w:rPr>
          <w:highlight w:val="lightGray"/>
        </w:rPr>
      </w:pPr>
      <w:proofErr w:type="spellStart"/>
      <w:r>
        <w:t>Proportion</w:t>
      </w:r>
      <w:r w:rsidR="7E7747E3" w:rsidRPr="7E7747E3">
        <w:rPr>
          <w:vertAlign w:val="subscript"/>
        </w:rPr>
        <w:t>Pregnant</w:t>
      </w:r>
      <w:proofErr w:type="spellEnd"/>
      <w:r w:rsidR="7E7747E3" w:rsidRPr="7E7747E3">
        <w:rPr>
          <w:vertAlign w:val="subscript"/>
        </w:rPr>
        <w:t xml:space="preserve"> women in Women15-64 </w:t>
      </w:r>
      <w:r w:rsidR="7E7747E3" w:rsidRPr="7E7747E3">
        <w:t xml:space="preserve">= </w:t>
      </w:r>
      <w:proofErr w:type="spellStart"/>
      <w:r w:rsidR="7E7747E3" w:rsidRPr="7E7747E3">
        <w:t>Fertility_rate</w:t>
      </w:r>
      <w:proofErr w:type="spellEnd"/>
      <w:r w:rsidR="7E7747E3" w:rsidRPr="7E7747E3">
        <w:t xml:space="preserve"> * t / </w:t>
      </w:r>
      <w:proofErr w:type="spellStart"/>
      <w:r w:rsidR="7E7747E3" w:rsidRPr="7E7747E3">
        <w:t>fertile_lifetime</w:t>
      </w:r>
      <w:proofErr w:type="spellEnd"/>
    </w:p>
    <w:p w14:paraId="7A14EF0C" w14:textId="7507B664" w:rsidR="003953E2" w:rsidRDefault="00311FBB" w:rsidP="00A60279">
      <w:r>
        <w:t>where</w:t>
      </w:r>
      <w:r w:rsidR="7E7747E3" w:rsidRPr="7E7747E3">
        <w:t xml:space="preserve"> </w:t>
      </w:r>
    </w:p>
    <w:p w14:paraId="28602C6B" w14:textId="681EBD1E" w:rsidR="0F893157" w:rsidRPr="003953E2" w:rsidRDefault="7E7747E3" w:rsidP="00437881">
      <w:pPr>
        <w:pStyle w:val="ListParagraph"/>
        <w:numPr>
          <w:ilvl w:val="0"/>
          <w:numId w:val="24"/>
        </w:numPr>
      </w:pPr>
      <w:proofErr w:type="spellStart"/>
      <w:r w:rsidRPr="00224FEC">
        <w:rPr>
          <w:b/>
          <w:i/>
        </w:rPr>
        <w:t>Fertility_rate</w:t>
      </w:r>
      <w:proofErr w:type="spellEnd"/>
      <w:r w:rsidRPr="003953E2">
        <w:t xml:space="preserve">: number of kids per woman in a lifetime. </w:t>
      </w:r>
      <w:proofErr w:type="spellStart"/>
      <w:r w:rsidRPr="003953E2">
        <w:t>Fertility_rate</w:t>
      </w:r>
      <w:proofErr w:type="spellEnd"/>
      <w:r w:rsidRPr="003953E2">
        <w:t xml:space="preserve"> = </w:t>
      </w:r>
      <w:r w:rsidR="003953E2" w:rsidRPr="003953E2">
        <w:t>2,453 (Data from Wo</w:t>
      </w:r>
      <w:r w:rsidRPr="003953E2">
        <w:t>r</w:t>
      </w:r>
      <w:r w:rsidR="003953E2" w:rsidRPr="003953E2">
        <w:t>l</w:t>
      </w:r>
      <w:r w:rsidRPr="003953E2">
        <w:t>d Bank 2015</w:t>
      </w:r>
      <w:r w:rsidR="00437881">
        <w:rPr>
          <w:rStyle w:val="FootnoteReference"/>
        </w:rPr>
        <w:footnoteReference w:id="9"/>
      </w:r>
      <w:r w:rsidRPr="003953E2">
        <w:t>, accessed online January 2018)</w:t>
      </w:r>
    </w:p>
    <w:p w14:paraId="6C2C58AB" w14:textId="3E0F92B4" w:rsidR="003953E2" w:rsidRPr="003953E2" w:rsidRDefault="7E7747E3" w:rsidP="00224FEC">
      <w:pPr>
        <w:pStyle w:val="ListParagraph"/>
        <w:numPr>
          <w:ilvl w:val="0"/>
          <w:numId w:val="24"/>
        </w:numPr>
      </w:pPr>
      <w:r w:rsidRPr="00224FEC">
        <w:rPr>
          <w:b/>
          <w:i/>
        </w:rPr>
        <w:t>t</w:t>
      </w:r>
      <w:r w:rsidRPr="003953E2">
        <w:t>: length during which we assume dietary requirements of pregnant/lactating women to be different. We assume t=1 year.</w:t>
      </w:r>
    </w:p>
    <w:p w14:paraId="0CD7FA43" w14:textId="360613A9" w:rsidR="0F893157" w:rsidRPr="003953E2" w:rsidRDefault="7E7747E3" w:rsidP="00224FEC">
      <w:pPr>
        <w:pStyle w:val="ListParagraph"/>
        <w:numPr>
          <w:ilvl w:val="0"/>
          <w:numId w:val="24"/>
        </w:numPr>
      </w:pPr>
      <w:proofErr w:type="spellStart"/>
      <w:r w:rsidRPr="00224FEC">
        <w:rPr>
          <w:b/>
          <w:i/>
        </w:rPr>
        <w:t>fertile_lifetime</w:t>
      </w:r>
      <w:proofErr w:type="spellEnd"/>
      <w:r w:rsidRPr="003953E2">
        <w:t>:  64 – 15 years</w:t>
      </w:r>
    </w:p>
    <w:p w14:paraId="4CBE2499" w14:textId="3863ECFF" w:rsidR="0F893157" w:rsidRDefault="0F893157" w:rsidP="00A60279"/>
    <w:p w14:paraId="43F8D976" w14:textId="32BFDA58" w:rsidR="0F893157" w:rsidRDefault="00311FBB" w:rsidP="00A60279">
      <w:r>
        <w:t>This assumes</w:t>
      </w:r>
      <w:r w:rsidR="7E7747E3" w:rsidRPr="7E7747E3">
        <w:t xml:space="preserve">: </w:t>
      </w:r>
    </w:p>
    <w:p w14:paraId="7B640303" w14:textId="4E1FA59F" w:rsidR="0F893157" w:rsidRDefault="7E7747E3" w:rsidP="00224FEC">
      <w:pPr>
        <w:pStyle w:val="ListParagraph"/>
        <w:numPr>
          <w:ilvl w:val="0"/>
          <w:numId w:val="23"/>
        </w:numPr>
      </w:pPr>
      <w:r w:rsidRPr="7E7747E3">
        <w:t>Ignore pregnancy losses and abortions</w:t>
      </w:r>
    </w:p>
    <w:p w14:paraId="76B2447D" w14:textId="2F8E35A6" w:rsidR="0F893157" w:rsidRDefault="7E7747E3" w:rsidP="00224FEC">
      <w:pPr>
        <w:pStyle w:val="ListParagraph"/>
        <w:numPr>
          <w:ilvl w:val="0"/>
          <w:numId w:val="23"/>
        </w:numPr>
      </w:pPr>
      <w:r w:rsidRPr="7E7747E3">
        <w:t>t=1 year (including 2</w:t>
      </w:r>
      <w:r w:rsidRPr="7E7747E3">
        <w:rPr>
          <w:vertAlign w:val="superscript"/>
        </w:rPr>
        <w:t>nd</w:t>
      </w:r>
      <w:r w:rsidRPr="7E7747E3">
        <w:t xml:space="preserve"> to 3</w:t>
      </w:r>
      <w:r w:rsidRPr="7E7747E3">
        <w:rPr>
          <w:vertAlign w:val="superscript"/>
        </w:rPr>
        <w:t>rd</w:t>
      </w:r>
      <w:r w:rsidRPr="7E7747E3">
        <w:t xml:space="preserve"> trimesters of pregnancy and a couple months of lactating, which varies a lot – and dietary re</w:t>
      </w:r>
      <w:r w:rsidR="00D63715">
        <w:t>q</w:t>
      </w:r>
      <w:r w:rsidRPr="7E7747E3">
        <w:t>uirements vary as well from nutrient to nutrient)</w:t>
      </w:r>
    </w:p>
    <w:p w14:paraId="2008D4B8" w14:textId="62ADE964" w:rsidR="4595BF73" w:rsidRDefault="4595BF73"/>
    <w:p w14:paraId="459B7A5E" w14:textId="77777777" w:rsidR="00616EAF" w:rsidRDefault="001E0A94" w:rsidP="001E0A94">
      <w:pPr>
        <w:pStyle w:val="Heading3"/>
        <w:numPr>
          <w:ilvl w:val="3"/>
          <w:numId w:val="9"/>
        </w:numPr>
      </w:pPr>
      <w:r w:rsidRPr="00D63715">
        <w:lastRenderedPageBreak/>
        <w:t>A</w:t>
      </w:r>
      <w:r>
        <w:t xml:space="preserve">ddendum: </w:t>
      </w:r>
    </w:p>
    <w:p w14:paraId="4D73878F" w14:textId="66F9B6D8" w:rsidR="001E0A94" w:rsidRPr="00AA570F" w:rsidRDefault="00616EAF" w:rsidP="00616EAF">
      <w:pPr>
        <w:pStyle w:val="Heading3"/>
        <w:numPr>
          <w:ilvl w:val="0"/>
          <w:numId w:val="0"/>
        </w:numPr>
        <w:ind w:left="1080"/>
      </w:pPr>
      <w:r>
        <w:t>A</w:t>
      </w:r>
      <w:r w:rsidR="001E0A94" w:rsidRPr="00D63715">
        <w:t xml:space="preserve">ggregation </w:t>
      </w:r>
      <w:r w:rsidR="001E0A94">
        <w:t xml:space="preserve">of </w:t>
      </w:r>
      <w:r w:rsidR="001E0A94" w:rsidRPr="00D63715">
        <w:t xml:space="preserve">overall population </w:t>
      </w:r>
      <w:r w:rsidR="006F3D05">
        <w:t>to calculate potential people fed</w:t>
      </w:r>
    </w:p>
    <w:p w14:paraId="6424558F" w14:textId="4F4D7AB4" w:rsidR="001E0A94" w:rsidRDefault="006F3D05" w:rsidP="001E0A94">
      <w:r>
        <w:t xml:space="preserve">As an alternative to local nutritional adequacy, the pollinator-derived production of each nutrient can be converted to the potential number of people whose dietary requirements would be met. For this </w:t>
      </w:r>
      <w:r w:rsidR="00A452D1">
        <w:t xml:space="preserve">we suggest using </w:t>
      </w:r>
      <w:r>
        <w:t xml:space="preserve">global averages in demographic distributions </w:t>
      </w:r>
      <w:r w:rsidR="00A452D1">
        <w:t>as a representation of a contribution to the global food system, assuming</w:t>
      </w:r>
      <w:r w:rsidR="001E0A94" w:rsidRPr="7E7747E3">
        <w:t xml:space="preserve"> a 50%/50% gender ratio and the </w:t>
      </w:r>
      <w:r w:rsidR="001E0A94">
        <w:t>demographics proportions in t</w:t>
      </w:r>
      <w:r w:rsidR="001E0A94">
        <w:fldChar w:fldCharType="begin"/>
      </w:r>
      <w:r w:rsidR="001E0A94">
        <w:instrText xml:space="preserve"> REF _Ref505101095 \h </w:instrText>
      </w:r>
      <w:r w:rsidR="001E0A94">
        <w:fldChar w:fldCharType="separate"/>
      </w:r>
      <w:r w:rsidR="001E0A94" w:rsidRPr="00184DC7">
        <w:t>able 2</w:t>
      </w:r>
      <w:r w:rsidR="001E0A94">
        <w:fldChar w:fldCharType="end"/>
      </w:r>
      <w:r w:rsidR="001E0A94" w:rsidRPr="7E7747E3">
        <w:t xml:space="preserve"> from CIA</w:t>
      </w:r>
      <w:r w:rsidR="001E0A94">
        <w:t xml:space="preserve"> (2010)</w:t>
      </w:r>
      <w:r w:rsidR="00311FBB">
        <w:rPr>
          <w:rStyle w:val="FootnoteReference"/>
        </w:rPr>
        <w:footnoteReference w:id="10"/>
      </w:r>
      <w:r w:rsidR="001E0A94" w:rsidRPr="4CCE3BD6">
        <w:t>.</w:t>
      </w:r>
    </w:p>
    <w:p w14:paraId="60F33C45" w14:textId="77777777" w:rsidR="001E0A94" w:rsidRDefault="001E0A94" w:rsidP="001E0A94"/>
    <w:tbl>
      <w:tblPr>
        <w:tblStyle w:val="GridTable1Light-Accent3"/>
        <w:tblW w:w="3539" w:type="dxa"/>
        <w:jc w:val="center"/>
        <w:tblLayout w:type="fixed"/>
        <w:tblLook w:val="0000" w:firstRow="0" w:lastRow="0" w:firstColumn="0" w:lastColumn="0" w:noHBand="0" w:noVBand="0"/>
      </w:tblPr>
      <w:tblGrid>
        <w:gridCol w:w="1838"/>
        <w:gridCol w:w="1701"/>
      </w:tblGrid>
      <w:tr w:rsidR="001E0A94" w:rsidRPr="00B77C36" w14:paraId="22CA4C57" w14:textId="77777777" w:rsidTr="00437881">
        <w:trPr>
          <w:jc w:val="center"/>
        </w:trPr>
        <w:tc>
          <w:tcPr>
            <w:tcW w:w="1838" w:type="dxa"/>
          </w:tcPr>
          <w:p w14:paraId="6E5BFD6D" w14:textId="77777777" w:rsidR="001E0A94" w:rsidRPr="00B77C36" w:rsidRDefault="001E0A94" w:rsidP="00437881">
            <w:bookmarkStart w:id="203" w:name="_GoBack" w:colFirst="0" w:colLast="1"/>
            <w:r w:rsidRPr="7E7747E3">
              <w:t>Age groups</w:t>
            </w:r>
          </w:p>
        </w:tc>
        <w:tc>
          <w:tcPr>
            <w:tcW w:w="1701" w:type="dxa"/>
          </w:tcPr>
          <w:p w14:paraId="5A16410C" w14:textId="77777777" w:rsidR="001E0A94" w:rsidRPr="00B77C36" w:rsidRDefault="001E0A94" w:rsidP="00437881">
            <w:r w:rsidRPr="7E7747E3">
              <w:t>% Population</w:t>
            </w:r>
          </w:p>
        </w:tc>
      </w:tr>
      <w:tr w:rsidR="001E0A94" w:rsidRPr="00B77C36" w14:paraId="62079C55" w14:textId="77777777" w:rsidTr="00437881">
        <w:trPr>
          <w:jc w:val="center"/>
        </w:trPr>
        <w:tc>
          <w:tcPr>
            <w:tcW w:w="1838" w:type="dxa"/>
          </w:tcPr>
          <w:p w14:paraId="45DF7D6C" w14:textId="77777777" w:rsidR="001E0A94" w:rsidRPr="00B77C36" w:rsidRDefault="001E0A94" w:rsidP="00437881">
            <w:r w:rsidRPr="7E7747E3">
              <w:t>0-14</w:t>
            </w:r>
          </w:p>
        </w:tc>
        <w:tc>
          <w:tcPr>
            <w:tcW w:w="1701" w:type="dxa"/>
          </w:tcPr>
          <w:p w14:paraId="29DB6D94" w14:textId="77777777" w:rsidR="001E0A94" w:rsidRPr="00B77C36" w:rsidRDefault="001E0A94" w:rsidP="00437881">
            <w:pPr>
              <w:rPr>
                <w:color w:val="000000" w:themeColor="text1"/>
                <w:sz w:val="20"/>
                <w:szCs w:val="20"/>
                <w:u w:val="single" w:color="0B4CB4"/>
              </w:rPr>
            </w:pPr>
            <w:r>
              <w:t>26.3</w:t>
            </w:r>
          </w:p>
        </w:tc>
      </w:tr>
      <w:tr w:rsidR="001E0A94" w:rsidRPr="00B77C36" w14:paraId="1D8F9B12" w14:textId="77777777" w:rsidTr="00437881">
        <w:trPr>
          <w:jc w:val="center"/>
        </w:trPr>
        <w:tc>
          <w:tcPr>
            <w:tcW w:w="1838" w:type="dxa"/>
          </w:tcPr>
          <w:p w14:paraId="5905535A" w14:textId="77777777" w:rsidR="001E0A94" w:rsidRPr="00B77C36" w:rsidRDefault="001E0A94" w:rsidP="00437881">
            <w:r w:rsidRPr="7E7747E3">
              <w:t>15-64</w:t>
            </w:r>
          </w:p>
        </w:tc>
        <w:tc>
          <w:tcPr>
            <w:tcW w:w="1701" w:type="dxa"/>
          </w:tcPr>
          <w:p w14:paraId="3C5B81CE" w14:textId="77777777" w:rsidR="001E0A94" w:rsidRPr="00B77C36" w:rsidRDefault="001E0A94" w:rsidP="00437881">
            <w:pPr>
              <w:rPr>
                <w:color w:val="000000" w:themeColor="text1"/>
                <w:sz w:val="20"/>
                <w:szCs w:val="20"/>
                <w:u w:val="single" w:color="0B4CB4"/>
              </w:rPr>
            </w:pPr>
            <w:r>
              <w:t>65.9</w:t>
            </w:r>
          </w:p>
        </w:tc>
      </w:tr>
      <w:tr w:rsidR="001E0A94" w:rsidRPr="00B77C36" w14:paraId="7DF7DE93" w14:textId="77777777" w:rsidTr="00437881">
        <w:trPr>
          <w:trHeight w:val="69"/>
          <w:jc w:val="center"/>
        </w:trPr>
        <w:tc>
          <w:tcPr>
            <w:tcW w:w="1838" w:type="dxa"/>
          </w:tcPr>
          <w:p w14:paraId="293CD636" w14:textId="77777777" w:rsidR="001E0A94" w:rsidRPr="00B77C36" w:rsidRDefault="001E0A94" w:rsidP="00437881">
            <w:r w:rsidRPr="7E7747E3">
              <w:t>65%+</w:t>
            </w:r>
          </w:p>
        </w:tc>
        <w:tc>
          <w:tcPr>
            <w:tcW w:w="1701" w:type="dxa"/>
          </w:tcPr>
          <w:p w14:paraId="1DF292D6" w14:textId="77777777" w:rsidR="001E0A94" w:rsidRPr="00B77C36" w:rsidRDefault="001E0A94" w:rsidP="00437881">
            <w:pPr>
              <w:keepNext/>
            </w:pPr>
            <w:r w:rsidRPr="7E7747E3">
              <w:t>7</w:t>
            </w:r>
            <w:r>
              <w:t>.</w:t>
            </w:r>
            <w:r w:rsidRPr="7E7747E3">
              <w:t>8</w:t>
            </w:r>
          </w:p>
        </w:tc>
      </w:tr>
    </w:tbl>
    <w:bookmarkEnd w:id="203"/>
    <w:p w14:paraId="2922AE81" w14:textId="77777777" w:rsidR="001E0A94" w:rsidRPr="00184DC7" w:rsidRDefault="001E0A94" w:rsidP="001E0A94">
      <w:pPr>
        <w:pStyle w:val="Caption"/>
      </w:pPr>
      <w:r w:rsidRPr="00184DC7">
        <w:t xml:space="preserve">Table </w:t>
      </w:r>
      <w:r>
        <w:fldChar w:fldCharType="begin"/>
      </w:r>
      <w:r>
        <w:instrText xml:space="preserve"> SEQ Table \* ARABIC </w:instrText>
      </w:r>
      <w:r>
        <w:fldChar w:fldCharType="separate"/>
      </w:r>
      <w:r w:rsidRPr="00184DC7">
        <w:t>2</w:t>
      </w:r>
      <w:r>
        <w:fldChar w:fldCharType="end"/>
      </w:r>
      <w:r w:rsidRPr="00184DC7">
        <w:t xml:space="preserve"> - Demographics proportions</w:t>
      </w:r>
    </w:p>
    <w:p w14:paraId="328D6381" w14:textId="77777777" w:rsidR="001E0A94" w:rsidRDefault="001E0A94" w:rsidP="001E0A94"/>
    <w:p w14:paraId="508F319E" w14:textId="119EE7CD" w:rsidR="00360D57" w:rsidRDefault="00360D57" w:rsidP="00360D57">
      <w:pPr>
        <w:pStyle w:val="Heading3"/>
      </w:pPr>
      <w:r>
        <w:t xml:space="preserve">Contribution to local nutritional </w:t>
      </w:r>
      <w:r w:rsidR="00BE1D44">
        <w:t>requirements</w:t>
      </w:r>
    </w:p>
    <w:p w14:paraId="5AD4FD91" w14:textId="1A50EEC6" w:rsidR="006A324C" w:rsidRDefault="00A65760" w:rsidP="006A324C">
      <w:r>
        <w:t xml:space="preserve">Total pollinator-derived micronutrient production is summed to </w:t>
      </w:r>
      <w:r w:rsidR="00442754">
        <w:t>the degree scale, and then</w:t>
      </w:r>
      <w:r>
        <w:t xml:space="preserve"> divided by total dietary requirements for each nutrient </w:t>
      </w:r>
      <w:r w:rsidR="00442754">
        <w:t>also summed to the degree scale. This then provides a ratio of production to potential local consumption that, while not indicating that the food is in fact consumed locally, does indicate the potential for the production provided by pollination to meet key dietary requirements.</w:t>
      </w:r>
      <w:r w:rsidR="006A324C">
        <w:t xml:space="preserve"> This provides a third metric to consider “nature’s contribution to people,” which more explicitly accounts for the actual needs of people. While many scales could be chosen for this aggregation, the original 10 arc seconds resolution was far too fine to be meaningful, and 1 degree was the standard chosen for reporting by IPBES. For each of these contributions, we take the average across all three micronutrients. Because this value of pollination’s contribution to nutritional adequacy will exceed 1 wherever supply exceeds demand, we cap all values at 1 before averaging, since being in surplus on one nutrient does not actually enhance sufficiency on another nutrient. </w:t>
      </w:r>
    </w:p>
    <w:p w14:paraId="1C17DF0F" w14:textId="77777777" w:rsidR="006A324C" w:rsidRDefault="006A324C"/>
    <w:p w14:paraId="445839D8" w14:textId="77777777" w:rsidR="00A65760" w:rsidRDefault="00A65760"/>
    <w:p w14:paraId="195DF5FD" w14:textId="008EED77" w:rsidR="4595BF73" w:rsidRDefault="00AF358A" w:rsidP="00442754">
      <w:pPr>
        <w:pStyle w:val="Heading2"/>
        <w:spacing w:line="259" w:lineRule="auto"/>
      </w:pPr>
      <w:r>
        <w:t>Summarizing Results</w:t>
      </w:r>
    </w:p>
    <w:p w14:paraId="50FBC52B" w14:textId="3F71C6F3" w:rsidR="00AA570F" w:rsidRDefault="006865EC" w:rsidP="5A31E4A5">
      <w:pPr>
        <w:pStyle w:val="Heading3"/>
      </w:pPr>
      <w:r>
        <w:t>Aggregation</w:t>
      </w:r>
      <w:r w:rsidR="00AF358A">
        <w:t xml:space="preserve"> and Synthesis</w:t>
      </w:r>
    </w:p>
    <w:p w14:paraId="15EEFEDC" w14:textId="00479C84" w:rsidR="00935E00" w:rsidRDefault="006865EC" w:rsidP="006865EC">
      <w:r>
        <w:t xml:space="preserve">All </w:t>
      </w:r>
      <w:r w:rsidR="00AF358A">
        <w:t xml:space="preserve">pollinator </w:t>
      </w:r>
      <w:r>
        <w:t xml:space="preserve">habitat and production analysis </w:t>
      </w:r>
      <w:proofErr w:type="gramStart"/>
      <w:r>
        <w:t>was</w:t>
      </w:r>
      <w:proofErr w:type="gramEnd"/>
      <w:r>
        <w:t xml:space="preserve"> conducted at the resolution of the GLOBIO land use </w:t>
      </w:r>
      <w:proofErr w:type="spellStart"/>
      <w:r>
        <w:t>rasters</w:t>
      </w:r>
      <w:proofErr w:type="spellEnd"/>
      <w:r>
        <w:t xml:space="preserve">, </w:t>
      </w:r>
      <w:r w:rsidRPr="001959E4">
        <w:t>10 arc seconds (~300 m)</w:t>
      </w:r>
      <w:r>
        <w:t xml:space="preserve">, and final outputs are available at original resolution and also aggregated to the 1 degree resolution (~110 km) for easier visualization of trends at the global scale. For pollinator habitat sufficiency, we report the proportion of 10 arc-second agricultural pixels in a </w:t>
      </w:r>
      <w:proofErr w:type="gramStart"/>
      <w:r>
        <w:t>1 degree</w:t>
      </w:r>
      <w:proofErr w:type="gramEnd"/>
      <w:r>
        <w:t xml:space="preserve"> cell with sufficient habitat. For micronutrient production we take the sum of the production in each of the 10 arc-second </w:t>
      </w:r>
      <w:r w:rsidR="00437881">
        <w:t>pixels</w:t>
      </w:r>
      <w:r>
        <w:t xml:space="preserve"> within the </w:t>
      </w:r>
      <w:proofErr w:type="gramStart"/>
      <w:r>
        <w:t>1 degree</w:t>
      </w:r>
      <w:proofErr w:type="gramEnd"/>
      <w:r>
        <w:t xml:space="preserve"> cell. These production values can be converted to equivalent people whose dietary requirements are met using Tables 1 and 2, but because it is a linear transformation, differences across space or between scenarios will be the same regardless of which metric is used.</w:t>
      </w:r>
      <w:r w:rsidR="00437881">
        <w:t xml:space="preserve"> </w:t>
      </w:r>
      <w:commentRangeStart w:id="204"/>
      <w:r w:rsidR="00BF64C0">
        <w:t xml:space="preserve">For all “contributions” (nature’s contribution to pollination and pollination’s contribution to nutrient production and local nutritional adequacy), we aggregate the numerator and denominator to </w:t>
      </w:r>
      <w:r w:rsidR="00BF64C0">
        <w:lastRenderedPageBreak/>
        <w:t>the degree individually first and then divide, rather than averaging across all the 10 second grid cells.</w:t>
      </w:r>
      <w:commentRangeEnd w:id="204"/>
      <w:r w:rsidR="00BF64C0">
        <w:rPr>
          <w:rStyle w:val="CommentReference"/>
        </w:rPr>
        <w:commentReference w:id="204"/>
      </w:r>
    </w:p>
    <w:p w14:paraId="7A8E976E" w14:textId="337682ED" w:rsidR="006865EC" w:rsidRDefault="006865EC" w:rsidP="006865EC"/>
    <w:p w14:paraId="6EE55BBD" w14:textId="77777777" w:rsidR="00437881" w:rsidRDefault="00437881" w:rsidP="006865EC"/>
    <w:p w14:paraId="4039A3F9" w14:textId="76D80965" w:rsidR="006865EC" w:rsidRPr="006865EC" w:rsidRDefault="006865EC" w:rsidP="006865EC">
      <w:pPr>
        <w:pStyle w:val="Heading3"/>
      </w:pPr>
      <w:r>
        <w:t>Outputs</w:t>
      </w:r>
    </w:p>
    <w:p w14:paraId="35D80BF4" w14:textId="343FB4F8" w:rsidR="00437881" w:rsidRDefault="00437881" w:rsidP="00A60279"/>
    <w:p w14:paraId="0B0E4BFD" w14:textId="3098514F" w:rsidR="00AF117F" w:rsidRPr="001B7F72" w:rsidRDefault="00AF117F" w:rsidP="00A60279">
      <w:pPr>
        <w:rPr>
          <w:i/>
        </w:rPr>
      </w:pPr>
      <w:r w:rsidRPr="001B7F72">
        <w:rPr>
          <w:i/>
        </w:rPr>
        <w:t xml:space="preserve">(10s – </w:t>
      </w:r>
      <w:proofErr w:type="spellStart"/>
      <w:r w:rsidRPr="001B7F72">
        <w:rPr>
          <w:i/>
        </w:rPr>
        <w:t>globio</w:t>
      </w:r>
      <w:proofErr w:type="spellEnd"/>
      <w:r w:rsidRPr="001B7F72">
        <w:rPr>
          <w:i/>
        </w:rPr>
        <w:t xml:space="preserve">, 30s – </w:t>
      </w:r>
      <w:proofErr w:type="spellStart"/>
      <w:r w:rsidRPr="001B7F72">
        <w:rPr>
          <w:i/>
        </w:rPr>
        <w:t>gpw</w:t>
      </w:r>
      <w:proofErr w:type="spellEnd"/>
      <w:r w:rsidRPr="001B7F72">
        <w:rPr>
          <w:i/>
        </w:rPr>
        <w:t xml:space="preserve">, </w:t>
      </w:r>
      <w:proofErr w:type="spellStart"/>
      <w:r w:rsidRPr="001B7F72">
        <w:rPr>
          <w:i/>
        </w:rPr>
        <w:t>monfreda</w:t>
      </w:r>
      <w:proofErr w:type="spellEnd"/>
      <w:r w:rsidRPr="001B7F72">
        <w:rPr>
          <w:i/>
        </w:rPr>
        <w:t xml:space="preserve"> 2008 – 5m, </w:t>
      </w:r>
      <w:proofErr w:type="spellStart"/>
      <w:r w:rsidRPr="001B7F72">
        <w:rPr>
          <w:i/>
        </w:rPr>
        <w:t>ssp</w:t>
      </w:r>
      <w:proofErr w:type="spellEnd"/>
      <w:r w:rsidRPr="001B7F72">
        <w:rPr>
          <w:i/>
        </w:rPr>
        <w:t xml:space="preserve"> – 1/8d)</w:t>
      </w:r>
    </w:p>
    <w:p w14:paraId="5EC55038" w14:textId="10F959B0" w:rsidR="002803DC" w:rsidRDefault="002803DC" w:rsidP="00A60279">
      <w:commentRangeStart w:id="205"/>
      <w:r>
        <w:t>At both resolutions:</w:t>
      </w:r>
      <w:commentRangeEnd w:id="205"/>
      <w:r w:rsidR="009361DE">
        <w:rPr>
          <w:rStyle w:val="CommentReference"/>
        </w:rPr>
        <w:commentReference w:id="205"/>
      </w:r>
    </w:p>
    <w:p w14:paraId="4566A311" w14:textId="285AA6FD" w:rsidR="00401F47" w:rsidRDefault="002F57BE" w:rsidP="00401F47">
      <w:pPr>
        <w:pStyle w:val="ListParagraph"/>
        <w:numPr>
          <w:ilvl w:val="0"/>
          <w:numId w:val="27"/>
        </w:numPr>
      </w:pPr>
      <w:commentRangeStart w:id="206"/>
      <w:commentRangeStart w:id="207"/>
      <w:r>
        <w:rPr>
          <w:b/>
        </w:rPr>
        <w:t>prod_</w:t>
      </w:r>
      <w:r w:rsidR="00306B87">
        <w:rPr>
          <w:b/>
        </w:rPr>
        <w:t>total_potential</w:t>
      </w:r>
      <w:r w:rsidR="00401F47" w:rsidRPr="00401F47">
        <w:rPr>
          <w:b/>
        </w:rPr>
        <w:t>_en|va|fo_10s|1d_cur|ssp1|ssp3|ssp5</w:t>
      </w:r>
      <w:commentRangeEnd w:id="206"/>
      <w:r w:rsidR="00A26154">
        <w:rPr>
          <w:rStyle w:val="CommentReference"/>
        </w:rPr>
        <w:commentReference w:id="206"/>
      </w:r>
      <w:r w:rsidR="00401F47">
        <w:rPr>
          <w:b/>
        </w:rPr>
        <w:t xml:space="preserve">: </w:t>
      </w:r>
      <w:r w:rsidR="00401F47">
        <w:t xml:space="preserve">total </w:t>
      </w:r>
      <w:r w:rsidR="00A26154">
        <w:t xml:space="preserve">potential </w:t>
      </w:r>
      <w:r w:rsidR="00401F47">
        <w:t>annual production of energy (KJ/</w:t>
      </w:r>
      <w:proofErr w:type="spellStart"/>
      <w:r w:rsidR="00401F47">
        <w:t>yr</w:t>
      </w:r>
      <w:proofErr w:type="spellEnd"/>
      <w:r w:rsidR="00401F47">
        <w:t>), vitamin A (IU/</w:t>
      </w:r>
      <w:proofErr w:type="spellStart"/>
      <w:r w:rsidR="00401F47">
        <w:t>yr</w:t>
      </w:r>
      <w:proofErr w:type="spellEnd"/>
      <w:r w:rsidR="00401F47">
        <w:t>), and folate (mg/</w:t>
      </w:r>
      <w:proofErr w:type="spellStart"/>
      <w:r w:rsidR="00401F47">
        <w:t>yr</w:t>
      </w:r>
      <w:proofErr w:type="spellEnd"/>
      <w:r w:rsidR="00401F47">
        <w:t>)</w:t>
      </w:r>
      <w:commentRangeEnd w:id="207"/>
      <w:r w:rsidR="00A26154">
        <w:t xml:space="preserve"> – regardless of whether pollination needs are met</w:t>
      </w:r>
      <w:r w:rsidR="009C4B62">
        <w:rPr>
          <w:rStyle w:val="CommentReference"/>
        </w:rPr>
        <w:commentReference w:id="207"/>
      </w:r>
      <w:r w:rsidR="00401F47">
        <w:t xml:space="preserve"> </w:t>
      </w:r>
    </w:p>
    <w:p w14:paraId="5D99FC88" w14:textId="70EF268A" w:rsidR="00A17A53" w:rsidRDefault="002F57BE" w:rsidP="0049467A">
      <w:pPr>
        <w:pStyle w:val="ListParagraph"/>
        <w:numPr>
          <w:ilvl w:val="0"/>
          <w:numId w:val="27"/>
        </w:numPr>
      </w:pPr>
      <w:commentRangeStart w:id="208"/>
      <w:commentRangeStart w:id="209"/>
      <w:r>
        <w:rPr>
          <w:b/>
        </w:rPr>
        <w:t>prod_poll</w:t>
      </w:r>
      <w:r w:rsidR="00F5750C">
        <w:rPr>
          <w:b/>
        </w:rPr>
        <w:t>_</w:t>
      </w:r>
      <w:r w:rsidR="00A15540">
        <w:rPr>
          <w:b/>
        </w:rPr>
        <w:t>d</w:t>
      </w:r>
      <w:r>
        <w:rPr>
          <w:b/>
        </w:rPr>
        <w:t>e</w:t>
      </w:r>
      <w:r w:rsidR="00A15540">
        <w:rPr>
          <w:b/>
        </w:rPr>
        <w:t>p</w:t>
      </w:r>
      <w:r>
        <w:rPr>
          <w:b/>
        </w:rPr>
        <w:t>_</w:t>
      </w:r>
      <w:r w:rsidR="0064627B">
        <w:rPr>
          <w:b/>
        </w:rPr>
        <w:t>potential</w:t>
      </w:r>
      <w:r>
        <w:rPr>
          <w:b/>
        </w:rPr>
        <w:t>_</w:t>
      </w:r>
      <w:r w:rsidRPr="00480A22">
        <w:rPr>
          <w:b/>
        </w:rPr>
        <w:t>en|va|fo_10s</w:t>
      </w:r>
      <w:r>
        <w:rPr>
          <w:b/>
        </w:rPr>
        <w:t>|1d</w:t>
      </w:r>
      <w:r w:rsidRPr="00480A22">
        <w:rPr>
          <w:b/>
        </w:rPr>
        <w:t>_cur|ssp1|ssp3|ssp5</w:t>
      </w:r>
      <w:r>
        <w:t>:</w:t>
      </w:r>
      <w:commentRangeEnd w:id="208"/>
      <w:r w:rsidR="00A26154">
        <w:rPr>
          <w:rStyle w:val="CommentReference"/>
        </w:rPr>
        <w:commentReference w:id="208"/>
      </w:r>
      <w:r>
        <w:t xml:space="preserve"> </w:t>
      </w:r>
      <w:r w:rsidR="0064627B">
        <w:t>potential</w:t>
      </w:r>
      <w:r w:rsidR="00A15540">
        <w:t xml:space="preserve"> </w:t>
      </w:r>
      <w:r>
        <w:t>pollination-dependent annual production of energy (KJ/</w:t>
      </w:r>
      <w:proofErr w:type="spellStart"/>
      <w:r>
        <w:t>yr</w:t>
      </w:r>
      <w:proofErr w:type="spellEnd"/>
      <w:r>
        <w:t>), vitamin A (IU/</w:t>
      </w:r>
      <w:proofErr w:type="spellStart"/>
      <w:r>
        <w:t>yr</w:t>
      </w:r>
      <w:proofErr w:type="spellEnd"/>
      <w:r>
        <w:t>), and folate (mg/</w:t>
      </w:r>
      <w:proofErr w:type="spellStart"/>
      <w:r>
        <w:t>yr</w:t>
      </w:r>
      <w:proofErr w:type="spellEnd"/>
      <w:r>
        <w:t>)</w:t>
      </w:r>
      <w:r w:rsidR="0064627B">
        <w:t>; the amount of all production</w:t>
      </w:r>
      <w:r>
        <w:t xml:space="preserve"> that is dependent on pollination – regardless of whether those needs are met by surrounding habitat)</w:t>
      </w:r>
      <w:commentRangeEnd w:id="209"/>
      <w:r w:rsidR="005B2A10">
        <w:rPr>
          <w:rStyle w:val="CommentReference"/>
        </w:rPr>
        <w:commentReference w:id="209"/>
      </w:r>
    </w:p>
    <w:p w14:paraId="0748BF82" w14:textId="109AC0C8" w:rsidR="00A15540" w:rsidRDefault="002F57BE">
      <w:pPr>
        <w:pStyle w:val="ListParagraph"/>
        <w:numPr>
          <w:ilvl w:val="0"/>
          <w:numId w:val="27"/>
        </w:numPr>
      </w:pPr>
      <w:bookmarkStart w:id="210" w:name="_Hlk520845216"/>
      <w:commentRangeStart w:id="211"/>
      <w:r w:rsidRPr="00DF15B4">
        <w:rPr>
          <w:b/>
        </w:rPr>
        <w:t>prod_poll</w:t>
      </w:r>
      <w:r w:rsidR="00F5750C">
        <w:rPr>
          <w:b/>
        </w:rPr>
        <w:t>_</w:t>
      </w:r>
      <w:r w:rsidR="00A15540">
        <w:rPr>
          <w:b/>
        </w:rPr>
        <w:t>d</w:t>
      </w:r>
      <w:r w:rsidRPr="00DF15B4">
        <w:rPr>
          <w:b/>
        </w:rPr>
        <w:t>ep_realized</w:t>
      </w:r>
      <w:r w:rsidR="00C64B12" w:rsidRPr="00A15540">
        <w:rPr>
          <w:b/>
        </w:rPr>
        <w:t>_en|va|fo_10s|1d_cur|ssp1|ssp3|ssp5</w:t>
      </w:r>
      <w:commentRangeEnd w:id="211"/>
      <w:r w:rsidR="00A26154">
        <w:rPr>
          <w:rStyle w:val="CommentReference"/>
        </w:rPr>
        <w:commentReference w:id="211"/>
      </w:r>
      <w:bookmarkEnd w:id="210"/>
      <w:r w:rsidR="00A15540" w:rsidRPr="00A15540">
        <w:rPr>
          <w:b/>
        </w:rPr>
        <w:t xml:space="preserve">: </w:t>
      </w:r>
      <w:r w:rsidR="00A15540">
        <w:t>pollination-dependent annual production of energy (KJ/</w:t>
      </w:r>
      <w:proofErr w:type="spellStart"/>
      <w:r w:rsidR="00A15540">
        <w:t>yr</w:t>
      </w:r>
      <w:proofErr w:type="spellEnd"/>
      <w:r w:rsidR="00A15540">
        <w:t>), vitamin A (IU/</w:t>
      </w:r>
      <w:proofErr w:type="spellStart"/>
      <w:r w:rsidR="00A15540">
        <w:t>yr</w:t>
      </w:r>
      <w:proofErr w:type="spellEnd"/>
      <w:r w:rsidR="00A15540">
        <w:t>), and folate (mg/</w:t>
      </w:r>
      <w:proofErr w:type="spellStart"/>
      <w:r w:rsidR="00A15540">
        <w:t>yr</w:t>
      </w:r>
      <w:proofErr w:type="spellEnd"/>
      <w:r w:rsidR="00A15540">
        <w:t xml:space="preserve">) that </w:t>
      </w:r>
      <w:r w:rsidR="000A75AF">
        <w:t xml:space="preserve">can be met by </w:t>
      </w:r>
      <w:r w:rsidR="00A15540">
        <w:t xml:space="preserve">wild pollinators due </w:t>
      </w:r>
      <w:r w:rsidR="000A75AF">
        <w:t xml:space="preserve">to the proximity of sufficient </w:t>
      </w:r>
      <w:r w:rsidR="00A15540">
        <w:t>habitat</w:t>
      </w:r>
      <w:r w:rsidR="000A75AF">
        <w:t>.</w:t>
      </w:r>
    </w:p>
    <w:p w14:paraId="7F9AE547" w14:textId="0B5757B2" w:rsidR="000A75AF" w:rsidRDefault="000A75AF" w:rsidP="000A75AF">
      <w:pPr>
        <w:pStyle w:val="ListParagraph"/>
        <w:numPr>
          <w:ilvl w:val="0"/>
          <w:numId w:val="27"/>
        </w:numPr>
      </w:pPr>
      <w:commentRangeStart w:id="212"/>
      <w:r w:rsidRPr="00CE7350">
        <w:rPr>
          <w:b/>
        </w:rPr>
        <w:t>prod_poll</w:t>
      </w:r>
      <w:r w:rsidR="00F5750C">
        <w:rPr>
          <w:b/>
        </w:rPr>
        <w:t>_</w:t>
      </w:r>
      <w:r>
        <w:rPr>
          <w:b/>
        </w:rPr>
        <w:t>d</w:t>
      </w:r>
      <w:r w:rsidRPr="00CE7350">
        <w:rPr>
          <w:b/>
        </w:rPr>
        <w:t>ep_unrealized_en|va|fo_10s|1d_cur|ssp1|ssp3|ssp5:</w:t>
      </w:r>
      <w:commentRangeEnd w:id="212"/>
      <w:r w:rsidR="00A26154">
        <w:rPr>
          <w:rStyle w:val="CommentReference"/>
        </w:rPr>
        <w:commentReference w:id="212"/>
      </w:r>
      <w:r w:rsidRPr="00CE7350">
        <w:rPr>
          <w:b/>
        </w:rPr>
        <w:t xml:space="preserve"> </w:t>
      </w:r>
      <w:r>
        <w:t>pollination-dependent annual production of energy (KJ/</w:t>
      </w:r>
      <w:proofErr w:type="spellStart"/>
      <w:r>
        <w:t>yr</w:t>
      </w:r>
      <w:proofErr w:type="spellEnd"/>
      <w:r>
        <w:t>), vitamin A (IU/</w:t>
      </w:r>
      <w:proofErr w:type="spellStart"/>
      <w:r>
        <w:t>yr</w:t>
      </w:r>
      <w:proofErr w:type="spellEnd"/>
      <w:r>
        <w:t>), and folate (mg/</w:t>
      </w:r>
      <w:proofErr w:type="spellStart"/>
      <w:r>
        <w:t>yr</w:t>
      </w:r>
      <w:proofErr w:type="spellEnd"/>
      <w:r>
        <w:t>) that cannot be met by wild pollinators due to a lack of habitat.</w:t>
      </w:r>
    </w:p>
    <w:p w14:paraId="30CC099A" w14:textId="30C640C2" w:rsidR="0083693A" w:rsidRDefault="0083693A" w:rsidP="0083693A">
      <w:pPr>
        <w:pStyle w:val="ListParagraph"/>
        <w:numPr>
          <w:ilvl w:val="0"/>
          <w:numId w:val="27"/>
        </w:numPr>
      </w:pPr>
      <w:commentRangeStart w:id="213"/>
      <w:r w:rsidRPr="00CE7350">
        <w:rPr>
          <w:b/>
        </w:rPr>
        <w:t>prod_poll</w:t>
      </w:r>
      <w:r>
        <w:rPr>
          <w:b/>
        </w:rPr>
        <w:t>_ind</w:t>
      </w:r>
      <w:r w:rsidRPr="00CE7350">
        <w:rPr>
          <w:b/>
        </w:rPr>
        <w:t>ep_en|va|fo_10s|1d_cur|ssp1|ssp3|ssp5:</w:t>
      </w:r>
      <w:commentRangeEnd w:id="213"/>
      <w:r>
        <w:rPr>
          <w:rStyle w:val="CommentReference"/>
        </w:rPr>
        <w:commentReference w:id="213"/>
      </w:r>
      <w:r w:rsidRPr="00CE7350">
        <w:rPr>
          <w:b/>
        </w:rPr>
        <w:t xml:space="preserve"> </w:t>
      </w:r>
      <w:r>
        <w:t>pollination-</w:t>
      </w:r>
      <w:r w:rsidRPr="0083693A">
        <w:rPr>
          <w:b/>
        </w:rPr>
        <w:t xml:space="preserve">independent </w:t>
      </w:r>
      <w:r>
        <w:t>annual production of energy (KJ/</w:t>
      </w:r>
      <w:proofErr w:type="spellStart"/>
      <w:r>
        <w:t>yr</w:t>
      </w:r>
      <w:proofErr w:type="spellEnd"/>
      <w:r>
        <w:t>), vitamin A (IU/</w:t>
      </w:r>
      <w:proofErr w:type="spellStart"/>
      <w:r>
        <w:t>yr</w:t>
      </w:r>
      <w:proofErr w:type="spellEnd"/>
      <w:r>
        <w:t>), and folate (mg/</w:t>
      </w:r>
      <w:proofErr w:type="spellStart"/>
      <w:r>
        <w:t>yr</w:t>
      </w:r>
      <w:proofErr w:type="spellEnd"/>
      <w:r>
        <w:t>).</w:t>
      </w:r>
    </w:p>
    <w:p w14:paraId="1C623910" w14:textId="21A66E40" w:rsidR="0049467A" w:rsidRDefault="0049467A" w:rsidP="0049467A">
      <w:pPr>
        <w:pStyle w:val="ListParagraph"/>
        <w:numPr>
          <w:ilvl w:val="0"/>
          <w:numId w:val="27"/>
        </w:numPr>
      </w:pPr>
      <w:bookmarkStart w:id="214" w:name="_Hlk520845412"/>
      <w:commentRangeStart w:id="215"/>
      <w:r>
        <w:rPr>
          <w:b/>
        </w:rPr>
        <w:t>prod_</w:t>
      </w:r>
      <w:r w:rsidR="00306B87">
        <w:rPr>
          <w:b/>
        </w:rPr>
        <w:t>total_realized</w:t>
      </w:r>
      <w:r w:rsidRPr="00401F47">
        <w:rPr>
          <w:b/>
        </w:rPr>
        <w:t>_en|va|fo_10s|1d_cur|ssp1|ssp3|ssp5</w:t>
      </w:r>
      <w:bookmarkEnd w:id="214"/>
      <w:commentRangeEnd w:id="215"/>
      <w:r>
        <w:rPr>
          <w:rStyle w:val="CommentReference"/>
        </w:rPr>
        <w:commentReference w:id="215"/>
      </w:r>
      <w:r>
        <w:rPr>
          <w:b/>
        </w:rPr>
        <w:t xml:space="preserve">: </w:t>
      </w:r>
      <w:r>
        <w:t>total realized annual production of energy (KJ/</w:t>
      </w:r>
      <w:proofErr w:type="spellStart"/>
      <w:r>
        <w:t>yr</w:t>
      </w:r>
      <w:proofErr w:type="spellEnd"/>
      <w:r>
        <w:t>), vitamin A (IU/</w:t>
      </w:r>
      <w:proofErr w:type="spellStart"/>
      <w:r>
        <w:t>yr</w:t>
      </w:r>
      <w:proofErr w:type="spellEnd"/>
      <w:r>
        <w:t>), and folate (mg/</w:t>
      </w:r>
      <w:proofErr w:type="spellStart"/>
      <w:r>
        <w:t>yr</w:t>
      </w:r>
      <w:proofErr w:type="spellEnd"/>
      <w:r>
        <w:t xml:space="preserve">), </w:t>
      </w:r>
      <w:proofErr w:type="gramStart"/>
      <w:r>
        <w:t>taking into account</w:t>
      </w:r>
      <w:proofErr w:type="gramEnd"/>
      <w:r>
        <w:t xml:space="preserve"> pollination needs that have been met by habitat sufficiency</w:t>
      </w:r>
    </w:p>
    <w:p w14:paraId="7886A360" w14:textId="17BE8A1E" w:rsidR="00381775" w:rsidRDefault="00381775" w:rsidP="00381775">
      <w:pPr>
        <w:pStyle w:val="ListParagraph"/>
        <w:numPr>
          <w:ilvl w:val="0"/>
          <w:numId w:val="27"/>
        </w:numPr>
      </w:pPr>
      <w:r>
        <w:rPr>
          <w:b/>
        </w:rPr>
        <w:t>nut_req</w:t>
      </w:r>
      <w:r w:rsidRPr="00480A22">
        <w:rPr>
          <w:b/>
        </w:rPr>
        <w:t>_en|va|fo_</w:t>
      </w:r>
      <w:r w:rsidR="009F19A2">
        <w:rPr>
          <w:b/>
        </w:rPr>
        <w:t>3</w:t>
      </w:r>
      <w:r w:rsidRPr="00480A22">
        <w:rPr>
          <w:b/>
        </w:rPr>
        <w:t>0s</w:t>
      </w:r>
      <w:r w:rsidR="00151890">
        <w:rPr>
          <w:b/>
        </w:rPr>
        <w:t>|1d</w:t>
      </w:r>
      <w:r w:rsidRPr="00480A22">
        <w:rPr>
          <w:b/>
        </w:rPr>
        <w:t>_cur|ssp1|ssp3|ssp5</w:t>
      </w:r>
      <w:r>
        <w:t>: total annual dietary requirements for energy (KJ/</w:t>
      </w:r>
      <w:proofErr w:type="spellStart"/>
      <w:r>
        <w:t>yr</w:t>
      </w:r>
      <w:proofErr w:type="spellEnd"/>
      <w:r>
        <w:t>), vitamin A (IU/</w:t>
      </w:r>
      <w:proofErr w:type="spellStart"/>
      <w:r>
        <w:t>yr</w:t>
      </w:r>
      <w:proofErr w:type="spellEnd"/>
      <w:r>
        <w:t>), and folate (mg/</w:t>
      </w:r>
      <w:proofErr w:type="spellStart"/>
      <w:r>
        <w:t>yr</w:t>
      </w:r>
      <w:proofErr w:type="spellEnd"/>
      <w:r>
        <w:t>) for the people living on the pixel accounting for age, gender, and population count</w:t>
      </w:r>
      <w:r w:rsidR="00151890">
        <w:t xml:space="preserve"> (finer resolution is</w:t>
      </w:r>
      <w:r w:rsidR="009F19A2">
        <w:t xml:space="preserve"> at the original </w:t>
      </w:r>
      <w:proofErr w:type="spellStart"/>
      <w:r w:rsidR="009F19A2">
        <w:t>gpw</w:t>
      </w:r>
      <w:proofErr w:type="spellEnd"/>
      <w:r w:rsidR="009F19A2">
        <w:t xml:space="preserve"> resolution of 30s</w:t>
      </w:r>
      <w:r w:rsidR="00151890">
        <w:t xml:space="preserve">, not </w:t>
      </w:r>
      <w:proofErr w:type="spellStart"/>
      <w:r w:rsidR="00151890">
        <w:t>globio</w:t>
      </w:r>
      <w:proofErr w:type="spellEnd"/>
      <w:r w:rsidR="00151890">
        <w:t xml:space="preserve"> resolution of 10s)</w:t>
      </w:r>
      <w:r>
        <w:t>.</w:t>
      </w:r>
    </w:p>
    <w:p w14:paraId="2F9E6F54" w14:textId="465F3EC0" w:rsidR="00DF15B4" w:rsidRDefault="00DF15B4" w:rsidP="00DF15B4">
      <w:pPr>
        <w:pStyle w:val="ListParagraph"/>
        <w:numPr>
          <w:ilvl w:val="0"/>
          <w:numId w:val="27"/>
        </w:numPr>
        <w:jc w:val="left"/>
      </w:pPr>
      <w:bookmarkStart w:id="216" w:name="OLE_LINK14"/>
      <w:bookmarkStart w:id="217" w:name="_Hlk520842332"/>
      <w:r>
        <w:rPr>
          <w:b/>
        </w:rPr>
        <w:t>nat_cont_poll</w:t>
      </w:r>
      <w:r w:rsidR="00B33749">
        <w:rPr>
          <w:b/>
        </w:rPr>
        <w:t>_</w:t>
      </w:r>
      <w:commentRangeStart w:id="218"/>
      <w:commentRangeStart w:id="219"/>
      <w:r w:rsidR="00B33749" w:rsidRPr="00480A22">
        <w:rPr>
          <w:b/>
        </w:rPr>
        <w:t>en</w:t>
      </w:r>
      <w:bookmarkEnd w:id="216"/>
      <w:r w:rsidR="00B33749" w:rsidRPr="00480A22">
        <w:rPr>
          <w:b/>
        </w:rPr>
        <w:t>|va|fo</w:t>
      </w:r>
      <w:r w:rsidR="00B33749">
        <w:rPr>
          <w:b/>
        </w:rPr>
        <w:t>|avg</w:t>
      </w:r>
      <w:r w:rsidR="00B33749" w:rsidRPr="00480A22">
        <w:rPr>
          <w:b/>
        </w:rPr>
        <w:t>_</w:t>
      </w:r>
      <w:commentRangeEnd w:id="218"/>
      <w:r w:rsidR="00863E38">
        <w:rPr>
          <w:rStyle w:val="CommentReference"/>
        </w:rPr>
        <w:commentReference w:id="218"/>
      </w:r>
      <w:commentRangeEnd w:id="219"/>
      <w:r w:rsidR="00EA1479">
        <w:rPr>
          <w:rStyle w:val="CommentReference"/>
        </w:rPr>
        <w:commentReference w:id="219"/>
      </w:r>
      <w:r w:rsidR="0062509D">
        <w:rPr>
          <w:b/>
        </w:rPr>
        <w:t>1</w:t>
      </w:r>
      <w:r w:rsidR="00B33749" w:rsidRPr="00480A22">
        <w:rPr>
          <w:b/>
        </w:rPr>
        <w:t>0s</w:t>
      </w:r>
      <w:r w:rsidR="00B33749">
        <w:rPr>
          <w:b/>
        </w:rPr>
        <w:t>|1d</w:t>
      </w:r>
      <w:r w:rsidR="00B33749" w:rsidRPr="00480A22">
        <w:rPr>
          <w:b/>
        </w:rPr>
        <w:t>_cur|ssp1|ssp3|ssp5</w:t>
      </w:r>
      <w:bookmarkEnd w:id="217"/>
      <w:r w:rsidR="00DD2EF7">
        <w:t>: “n</w:t>
      </w:r>
      <w:r w:rsidR="00DD2EF7" w:rsidRPr="00DD2EF7">
        <w:t xml:space="preserve">ature’s </w:t>
      </w:r>
      <w:r w:rsidR="00DD2EF7">
        <w:t>c</w:t>
      </w:r>
      <w:r w:rsidR="00DD2EF7" w:rsidRPr="00DD2EF7">
        <w:t xml:space="preserve">ontribution to </w:t>
      </w:r>
      <w:r w:rsidR="00DD2EF7">
        <w:t>p</w:t>
      </w:r>
      <w:r w:rsidR="00DD2EF7" w:rsidRPr="00DD2EF7">
        <w:t>ollination</w:t>
      </w:r>
      <w:r w:rsidR="00DD2EF7">
        <w:t>,” or the r</w:t>
      </w:r>
      <w:r w:rsidR="00DD2EF7" w:rsidRPr="00DD2EF7">
        <w:t>ealized pollination-dependent production</w:t>
      </w:r>
      <w:r w:rsidR="00935E00">
        <w:t xml:space="preserve"> (</w:t>
      </w:r>
      <w:proofErr w:type="spellStart"/>
      <w:r w:rsidR="00935E00" w:rsidRPr="00DF15B4">
        <w:rPr>
          <w:b/>
        </w:rPr>
        <w:t>prod_poll</w:t>
      </w:r>
      <w:r w:rsidR="00935E00">
        <w:rPr>
          <w:b/>
        </w:rPr>
        <w:t>_d</w:t>
      </w:r>
      <w:r w:rsidR="00935E00" w:rsidRPr="00DF15B4">
        <w:rPr>
          <w:b/>
        </w:rPr>
        <w:t>ep_realized</w:t>
      </w:r>
      <w:proofErr w:type="spellEnd"/>
      <w:r w:rsidR="00935E00">
        <w:t>)</w:t>
      </w:r>
      <w:r w:rsidR="00DD2EF7" w:rsidRPr="00DD2EF7">
        <w:t xml:space="preserve"> over potential pollination-dependent production</w:t>
      </w:r>
      <w:r w:rsidR="00935E00">
        <w:t xml:space="preserve"> (</w:t>
      </w:r>
      <w:proofErr w:type="spellStart"/>
      <w:r w:rsidR="00935E00">
        <w:rPr>
          <w:b/>
        </w:rPr>
        <w:t>prod_poll_dep_potential</w:t>
      </w:r>
      <w:proofErr w:type="spellEnd"/>
      <w:r w:rsidR="00935E00">
        <w:t>)</w:t>
      </w:r>
      <w:r w:rsidR="00B33749">
        <w:t xml:space="preserve">, for each micronutrient or for the </w:t>
      </w:r>
      <w:r w:rsidR="00B33749" w:rsidRPr="00B33749">
        <w:rPr>
          <w:b/>
        </w:rPr>
        <w:t>average (avg)</w:t>
      </w:r>
      <w:r w:rsidR="00B33749">
        <w:t xml:space="preserve"> of all three</w:t>
      </w:r>
    </w:p>
    <w:p w14:paraId="566BE95F" w14:textId="78BD96CB" w:rsidR="00070420" w:rsidRDefault="00DF15B4" w:rsidP="00DF15B4">
      <w:pPr>
        <w:pStyle w:val="ListParagraph"/>
        <w:numPr>
          <w:ilvl w:val="0"/>
          <w:numId w:val="27"/>
        </w:numPr>
        <w:jc w:val="left"/>
      </w:pPr>
      <w:bookmarkStart w:id="220" w:name="OLE_LINK13"/>
      <w:bookmarkStart w:id="221" w:name="_Hlk520842362"/>
      <w:r w:rsidRPr="00DF15B4">
        <w:rPr>
          <w:b/>
        </w:rPr>
        <w:t>poll_cont_prod</w:t>
      </w:r>
      <w:r w:rsidR="00CB372A" w:rsidRPr="00DF15B4">
        <w:rPr>
          <w:b/>
        </w:rPr>
        <w:t>_en</w:t>
      </w:r>
      <w:bookmarkEnd w:id="220"/>
      <w:r w:rsidR="00CB372A" w:rsidRPr="00DF15B4">
        <w:rPr>
          <w:b/>
        </w:rPr>
        <w:t>|va|fo</w:t>
      </w:r>
      <w:r w:rsidR="00B33749" w:rsidRPr="00DF15B4">
        <w:rPr>
          <w:b/>
        </w:rPr>
        <w:t>|avg</w:t>
      </w:r>
      <w:r w:rsidR="00CB372A" w:rsidRPr="00DF15B4">
        <w:rPr>
          <w:b/>
        </w:rPr>
        <w:t>_</w:t>
      </w:r>
      <w:r w:rsidR="0062509D">
        <w:rPr>
          <w:b/>
        </w:rPr>
        <w:t>1</w:t>
      </w:r>
      <w:r w:rsidR="00CB372A" w:rsidRPr="00DF15B4">
        <w:rPr>
          <w:b/>
        </w:rPr>
        <w:t>0s|1d_cur|ssp1|ssp3|ssp5</w:t>
      </w:r>
      <w:bookmarkEnd w:id="221"/>
      <w:r w:rsidR="00070420">
        <w:t>: “p</w:t>
      </w:r>
      <w:r w:rsidR="00070420" w:rsidRPr="00070420">
        <w:t xml:space="preserve">ollination’s </w:t>
      </w:r>
      <w:r w:rsidR="00070420">
        <w:t>c</w:t>
      </w:r>
      <w:r w:rsidR="00070420" w:rsidRPr="00070420">
        <w:t xml:space="preserve">ontribution to </w:t>
      </w:r>
      <w:r w:rsidR="00070420">
        <w:t>p</w:t>
      </w:r>
      <w:r w:rsidR="00070420" w:rsidRPr="00070420">
        <w:t>roduction</w:t>
      </w:r>
      <w:r w:rsidR="00070420">
        <w:t>,” or the r</w:t>
      </w:r>
      <w:r w:rsidR="00070420" w:rsidRPr="00070420">
        <w:t>ealized pollination-dependent production</w:t>
      </w:r>
      <w:r w:rsidR="00935E00">
        <w:t xml:space="preserve"> (</w:t>
      </w:r>
      <w:proofErr w:type="spellStart"/>
      <w:r w:rsidR="00935E00" w:rsidRPr="00DF15B4">
        <w:rPr>
          <w:b/>
        </w:rPr>
        <w:t>prod_poll</w:t>
      </w:r>
      <w:r w:rsidR="00935E00">
        <w:rPr>
          <w:b/>
        </w:rPr>
        <w:t>_d</w:t>
      </w:r>
      <w:r w:rsidR="00935E00" w:rsidRPr="00DF15B4">
        <w:rPr>
          <w:b/>
        </w:rPr>
        <w:t>ep_realized</w:t>
      </w:r>
      <w:proofErr w:type="spellEnd"/>
      <w:r w:rsidR="00935E00">
        <w:t>)</w:t>
      </w:r>
      <w:r w:rsidR="00070420" w:rsidRPr="00070420">
        <w:t xml:space="preserve"> over total realized production</w:t>
      </w:r>
      <w:r w:rsidR="00935E00">
        <w:t xml:space="preserve"> (</w:t>
      </w:r>
      <w:proofErr w:type="spellStart"/>
      <w:r w:rsidR="00935E00">
        <w:rPr>
          <w:b/>
        </w:rPr>
        <w:t>prod_total_realized</w:t>
      </w:r>
      <w:proofErr w:type="spellEnd"/>
      <w:r w:rsidR="00935E00">
        <w:t>)</w:t>
      </w:r>
      <w:r w:rsidR="00B33749">
        <w:t xml:space="preserve">, for each micronutrient or for the </w:t>
      </w:r>
      <w:r w:rsidR="00B33749" w:rsidRPr="00DF15B4">
        <w:rPr>
          <w:b/>
        </w:rPr>
        <w:t>average (avg)</w:t>
      </w:r>
      <w:r w:rsidR="00B33749">
        <w:t xml:space="preserve"> of all three</w:t>
      </w:r>
    </w:p>
    <w:p w14:paraId="08E3DB91" w14:textId="0590551A" w:rsidR="000A75AF" w:rsidRPr="00070420" w:rsidRDefault="000A75AF" w:rsidP="00DF15B4">
      <w:pPr>
        <w:rPr>
          <w:b/>
        </w:rPr>
      </w:pPr>
    </w:p>
    <w:p w14:paraId="20725970" w14:textId="185363F4" w:rsidR="00C20FAF" w:rsidRDefault="00475F29" w:rsidP="00A60279">
      <w:r>
        <w:t>At 10 seconds resolution only:</w:t>
      </w:r>
    </w:p>
    <w:p w14:paraId="5605B862" w14:textId="77777777" w:rsidR="00475F29" w:rsidRDefault="00475F29" w:rsidP="00475F29">
      <w:pPr>
        <w:pStyle w:val="ListParagraph"/>
        <w:numPr>
          <w:ilvl w:val="0"/>
          <w:numId w:val="27"/>
        </w:numPr>
      </w:pPr>
      <w:commentRangeStart w:id="222"/>
      <w:r w:rsidRPr="00480A22">
        <w:rPr>
          <w:b/>
        </w:rPr>
        <w:t>poll</w:t>
      </w:r>
      <w:r>
        <w:rPr>
          <w:b/>
        </w:rPr>
        <w:t>hab_2km_prop_on_ag</w:t>
      </w:r>
      <w:r w:rsidRPr="00480A22">
        <w:rPr>
          <w:b/>
        </w:rPr>
        <w:t>_10s_cur|ssp1|ssp3|ssp5</w:t>
      </w:r>
      <w:r>
        <w:t xml:space="preserve">: proportion of natural habitat within 2km around each pixel of cropland, used to determine habitat sufficiency to receive pollination services </w:t>
      </w:r>
      <w:commentRangeEnd w:id="222"/>
      <w:r>
        <w:rPr>
          <w:rStyle w:val="CommentReference"/>
        </w:rPr>
        <w:commentReference w:id="222"/>
      </w:r>
    </w:p>
    <w:p w14:paraId="522E51D2" w14:textId="77777777" w:rsidR="00475F29" w:rsidRDefault="00475F29" w:rsidP="00A60279"/>
    <w:p w14:paraId="079D08DF" w14:textId="3416FBC4" w:rsidR="00437881" w:rsidRDefault="00437881" w:rsidP="00A60279">
      <w:r>
        <w:t xml:space="preserve">At </w:t>
      </w:r>
      <w:proofErr w:type="gramStart"/>
      <w:r>
        <w:t>1 degree</w:t>
      </w:r>
      <w:proofErr w:type="gramEnd"/>
      <w:r>
        <w:t xml:space="preserve"> resolution</w:t>
      </w:r>
      <w:r w:rsidR="002803DC">
        <w:t xml:space="preserve"> only</w:t>
      </w:r>
      <w:r>
        <w:t>:</w:t>
      </w:r>
    </w:p>
    <w:p w14:paraId="77ADE7D2" w14:textId="3CCD4F9A" w:rsidR="00437881" w:rsidRDefault="00360D57" w:rsidP="00437881">
      <w:pPr>
        <w:pStyle w:val="ListParagraph"/>
        <w:numPr>
          <w:ilvl w:val="0"/>
          <w:numId w:val="28"/>
        </w:numPr>
      </w:pPr>
      <w:bookmarkStart w:id="223" w:name="OLE_LINK17"/>
      <w:bookmarkStart w:id="224" w:name="OLE_LINK18"/>
      <w:commentRangeStart w:id="225"/>
      <w:r w:rsidRPr="002803DC">
        <w:rPr>
          <w:b/>
        </w:rPr>
        <w:lastRenderedPageBreak/>
        <w:t>poll_suff</w:t>
      </w:r>
      <w:r w:rsidR="00C500E3">
        <w:rPr>
          <w:b/>
        </w:rPr>
        <w:t>_</w:t>
      </w:r>
      <w:r w:rsidR="00246395">
        <w:rPr>
          <w:b/>
        </w:rPr>
        <w:t>ag</w:t>
      </w:r>
      <w:bookmarkEnd w:id="223"/>
      <w:bookmarkEnd w:id="224"/>
      <w:r w:rsidR="00246395">
        <w:rPr>
          <w:b/>
        </w:rPr>
        <w:t>_</w:t>
      </w:r>
      <w:r w:rsidR="008A00D1">
        <w:rPr>
          <w:b/>
        </w:rPr>
        <w:t>coverage</w:t>
      </w:r>
      <w:r w:rsidRPr="002803DC">
        <w:rPr>
          <w:b/>
        </w:rPr>
        <w:t>_1d_cur|ssp1|ssp3|ssp5</w:t>
      </w:r>
      <w:r>
        <w:t>:</w:t>
      </w:r>
      <w:r w:rsidR="002803DC">
        <w:t xml:space="preserve"> </w:t>
      </w:r>
      <w:bookmarkStart w:id="226" w:name="OLE_LINK15"/>
      <w:bookmarkStart w:id="227" w:name="OLE_LINK16"/>
      <w:r w:rsidR="006561DC">
        <w:t>average coverage of</w:t>
      </w:r>
      <w:r w:rsidR="00C40645">
        <w:t xml:space="preserve"> agriculture areas </w:t>
      </w:r>
      <w:bookmarkEnd w:id="226"/>
      <w:bookmarkEnd w:id="227"/>
      <w:r w:rsidR="00C40645">
        <w:t xml:space="preserve">that have </w:t>
      </w:r>
      <w:r w:rsidR="002803DC">
        <w:t>sufficient natural habitat surrounding it to receive pollination services</w:t>
      </w:r>
      <w:r w:rsidR="0049467A">
        <w:t xml:space="preserve">, assuming a threshold habitat requirement of 30% </w:t>
      </w:r>
      <w:r w:rsidR="006561DC">
        <w:t xml:space="preserve">for full service and </w:t>
      </w:r>
      <w:r w:rsidR="00C40645">
        <w:t xml:space="preserve">full to no service </w:t>
      </w:r>
      <w:r w:rsidR="006561DC">
        <w:t>for 30% to 0%</w:t>
      </w:r>
      <w:r w:rsidR="00C40645">
        <w:t xml:space="preserve"> coverage</w:t>
      </w:r>
      <w:r w:rsidR="006561DC">
        <w:t>.</w:t>
      </w:r>
      <w:commentRangeEnd w:id="225"/>
      <w:r w:rsidR="00372802">
        <w:rPr>
          <w:rStyle w:val="CommentReference"/>
        </w:rPr>
        <w:commentReference w:id="225"/>
      </w:r>
    </w:p>
    <w:p w14:paraId="5C00BAAD" w14:textId="4C130CE1" w:rsidR="00A26154" w:rsidRDefault="00A26154" w:rsidP="0049467A">
      <w:pPr>
        <w:pStyle w:val="ListParagraph"/>
        <w:numPr>
          <w:ilvl w:val="0"/>
          <w:numId w:val="28"/>
        </w:numPr>
      </w:pPr>
      <w:r>
        <w:rPr>
          <w:rStyle w:val="CommentReference"/>
        </w:rPr>
        <w:commentReference w:id="228"/>
      </w:r>
      <w:bookmarkStart w:id="229" w:name="_Hlk520845337"/>
      <w:commentRangeStart w:id="230"/>
      <w:r>
        <w:rPr>
          <w:b/>
        </w:rPr>
        <w:t>nut_req</w:t>
      </w:r>
      <w:r w:rsidRPr="00480A22">
        <w:rPr>
          <w:b/>
        </w:rPr>
        <w:t>_en|va|fo_</w:t>
      </w:r>
      <w:r>
        <w:rPr>
          <w:b/>
        </w:rPr>
        <w:t>1d</w:t>
      </w:r>
      <w:r w:rsidRPr="00480A22">
        <w:rPr>
          <w:b/>
        </w:rPr>
        <w:t>_cur|ssp1|ssp3|ssp5</w:t>
      </w:r>
      <w:commentRangeEnd w:id="230"/>
      <w:r w:rsidR="00E973DB">
        <w:rPr>
          <w:rStyle w:val="CommentReference"/>
        </w:rPr>
        <w:commentReference w:id="230"/>
      </w:r>
      <w:bookmarkEnd w:id="229"/>
      <w:r>
        <w:t>: total annual dietary requirements for energy (KJ/</w:t>
      </w:r>
      <w:proofErr w:type="spellStart"/>
      <w:r>
        <w:t>yr</w:t>
      </w:r>
      <w:proofErr w:type="spellEnd"/>
      <w:r>
        <w:t>), vitamin A (IU/</w:t>
      </w:r>
      <w:proofErr w:type="spellStart"/>
      <w:r>
        <w:t>yr</w:t>
      </w:r>
      <w:proofErr w:type="spellEnd"/>
      <w:r>
        <w:t>), and folate (mg/</w:t>
      </w:r>
      <w:proofErr w:type="spellStart"/>
      <w:r>
        <w:t>yr</w:t>
      </w:r>
      <w:proofErr w:type="spellEnd"/>
      <w:r>
        <w:t>) for the people living on the pixel accounting for age, gender, and population count.</w:t>
      </w:r>
    </w:p>
    <w:p w14:paraId="0B85E7C2" w14:textId="678820DB" w:rsidR="00360D57" w:rsidRDefault="00DF15B4" w:rsidP="00437881">
      <w:pPr>
        <w:pStyle w:val="ListParagraph"/>
        <w:numPr>
          <w:ilvl w:val="0"/>
          <w:numId w:val="28"/>
        </w:numPr>
      </w:pPr>
      <w:bookmarkStart w:id="231" w:name="OLE_LINK7"/>
      <w:bookmarkStart w:id="232" w:name="OLE_LINK8"/>
      <w:r>
        <w:rPr>
          <w:b/>
        </w:rPr>
        <w:t>poll_</w:t>
      </w:r>
      <w:commentRangeStart w:id="233"/>
      <w:r w:rsidR="00360D57" w:rsidRPr="002803DC">
        <w:rPr>
          <w:b/>
        </w:rPr>
        <w:t>cont_</w:t>
      </w:r>
      <w:r>
        <w:rPr>
          <w:b/>
        </w:rPr>
        <w:t>nut_</w:t>
      </w:r>
      <w:r w:rsidR="00BE1D44" w:rsidRPr="002803DC">
        <w:rPr>
          <w:b/>
        </w:rPr>
        <w:t>req</w:t>
      </w:r>
      <w:commentRangeEnd w:id="233"/>
      <w:r w:rsidR="00970861" w:rsidRPr="002803DC">
        <w:rPr>
          <w:rStyle w:val="CommentReference"/>
          <w:b/>
        </w:rPr>
        <w:commentReference w:id="233"/>
      </w:r>
      <w:r w:rsidR="00FF044E" w:rsidRPr="002803DC">
        <w:rPr>
          <w:b/>
        </w:rPr>
        <w:t>_en|va|fo_1d_cur|ssp1|ssp3|ssp5</w:t>
      </w:r>
      <w:r w:rsidR="00FF044E">
        <w:t>:</w:t>
      </w:r>
      <w:r>
        <w:t xml:space="preserve"> “n</w:t>
      </w:r>
      <w:r w:rsidRPr="00D572E8">
        <w:t xml:space="preserve">ature’s </w:t>
      </w:r>
      <w:r>
        <w:t>c</w:t>
      </w:r>
      <w:r w:rsidRPr="00D572E8">
        <w:t xml:space="preserve">ontribution to </w:t>
      </w:r>
      <w:r>
        <w:t>n</w:t>
      </w:r>
      <w:r w:rsidRPr="00D572E8">
        <w:t>utrition</w:t>
      </w:r>
      <w:r>
        <w:t>,” the</w:t>
      </w:r>
      <w:r w:rsidR="002803DC">
        <w:t xml:space="preserve"> contribution of wild pollination to local nutritional adequacy, as a ratio of the </w:t>
      </w:r>
      <w:r>
        <w:t xml:space="preserve">realized </w:t>
      </w:r>
      <w:r w:rsidR="002803DC">
        <w:t>pollinator-derived production</w:t>
      </w:r>
      <w:r w:rsidR="00935E00">
        <w:t xml:space="preserve"> (</w:t>
      </w:r>
      <w:proofErr w:type="spellStart"/>
      <w:r w:rsidR="00935E00" w:rsidRPr="00DF15B4">
        <w:rPr>
          <w:b/>
        </w:rPr>
        <w:t>prod_poll</w:t>
      </w:r>
      <w:r w:rsidR="00935E00">
        <w:rPr>
          <w:b/>
        </w:rPr>
        <w:t>_d</w:t>
      </w:r>
      <w:r w:rsidR="00935E00" w:rsidRPr="00DF15B4">
        <w:rPr>
          <w:b/>
        </w:rPr>
        <w:t>ep_realized</w:t>
      </w:r>
      <w:proofErr w:type="spellEnd"/>
      <w:r w:rsidR="00935E00">
        <w:t>)</w:t>
      </w:r>
      <w:r w:rsidR="002803DC">
        <w:t xml:space="preserve"> to total dietary requirements</w:t>
      </w:r>
      <w:r w:rsidR="00935E00">
        <w:t xml:space="preserve"> (</w:t>
      </w:r>
      <w:proofErr w:type="spellStart"/>
      <w:r w:rsidR="00935E00">
        <w:rPr>
          <w:b/>
        </w:rPr>
        <w:t>nut_req</w:t>
      </w:r>
      <w:proofErr w:type="spellEnd"/>
      <w:r w:rsidR="00935E00">
        <w:t>)</w:t>
      </w:r>
      <w:r>
        <w:t xml:space="preserve"> </w:t>
      </w:r>
      <w:r w:rsidR="002803DC">
        <w:t>for energy, vitamin A, and folate</w:t>
      </w:r>
    </w:p>
    <w:p w14:paraId="4387342E" w14:textId="3A5F4A1D" w:rsidR="00FF044E" w:rsidRDefault="009A77F7" w:rsidP="00BE1D44">
      <w:pPr>
        <w:pStyle w:val="ListParagraph"/>
        <w:numPr>
          <w:ilvl w:val="0"/>
          <w:numId w:val="28"/>
        </w:numPr>
      </w:pPr>
      <w:bookmarkStart w:id="234" w:name="OLE_LINK9"/>
      <w:bookmarkStart w:id="235" w:name="OLE_LINK10"/>
      <w:bookmarkStart w:id="236" w:name="_Hlk520842658"/>
      <w:bookmarkStart w:id="237" w:name="OLE_LINK11"/>
      <w:bookmarkStart w:id="238" w:name="OLE_LINK12"/>
      <w:bookmarkEnd w:id="231"/>
      <w:bookmarkEnd w:id="232"/>
      <w:r>
        <w:rPr>
          <w:b/>
        </w:rPr>
        <w:t>poll_</w:t>
      </w:r>
      <w:r w:rsidR="00FF044E" w:rsidRPr="005E4BB6">
        <w:rPr>
          <w:b/>
        </w:rPr>
        <w:t>cont</w:t>
      </w:r>
      <w:r>
        <w:rPr>
          <w:b/>
        </w:rPr>
        <w:t>_nut</w:t>
      </w:r>
      <w:r w:rsidR="00FF044E" w:rsidRPr="005E4BB6">
        <w:rPr>
          <w:b/>
        </w:rPr>
        <w:t>_</w:t>
      </w:r>
      <w:r w:rsidR="00BE1D44" w:rsidRPr="005E4BB6">
        <w:rPr>
          <w:b/>
        </w:rPr>
        <w:t>req</w:t>
      </w:r>
      <w:r w:rsidR="00FF044E" w:rsidRPr="005E4BB6">
        <w:rPr>
          <w:b/>
        </w:rPr>
        <w:t>_avg_1d</w:t>
      </w:r>
      <w:bookmarkEnd w:id="234"/>
      <w:bookmarkEnd w:id="235"/>
      <w:r w:rsidR="00FF044E" w:rsidRPr="005E4BB6">
        <w:rPr>
          <w:b/>
        </w:rPr>
        <w:t>_cur|ssp1|ssp3|ssp5</w:t>
      </w:r>
      <w:bookmarkEnd w:id="236"/>
      <w:r w:rsidR="00FF044E">
        <w:t>:</w:t>
      </w:r>
      <w:r w:rsidR="002803DC">
        <w:t xml:space="preserve"> average contribution of wild pollination to local nutritional adequacy, across all three nutrients</w:t>
      </w:r>
      <w:r w:rsidR="00B33749">
        <w:t>, with each nutrient capped at 1</w:t>
      </w:r>
    </w:p>
    <w:bookmarkEnd w:id="237"/>
    <w:bookmarkEnd w:id="238"/>
    <w:p w14:paraId="4437D6C7" w14:textId="01304327" w:rsidR="00224FEC" w:rsidRDefault="00224FEC" w:rsidP="003B2903"/>
    <w:p w14:paraId="338CF2E7" w14:textId="56E254D1" w:rsidR="003B2903" w:rsidRDefault="003B2903" w:rsidP="00475F29">
      <w:pPr>
        <w:jc w:val="left"/>
      </w:pPr>
      <w:r>
        <w:t xml:space="preserve">In an </w:t>
      </w:r>
      <w:del w:id="239" w:author="rpsharp" w:date="2018-08-03T16:58:00Z">
        <w:r w:rsidDel="001E0F27">
          <w:delText xml:space="preserve">sql </w:delText>
        </w:r>
      </w:del>
      <w:ins w:id="240" w:author="rpsharp" w:date="2018-08-03T16:58:00Z">
        <w:r w:rsidR="001E0F27">
          <w:t xml:space="preserve">SQL </w:t>
        </w:r>
      </w:ins>
      <w:r>
        <w:t>table, where each row is a 1 degree grid cell:</w:t>
      </w:r>
    </w:p>
    <w:p w14:paraId="6D5FBB22" w14:textId="77777777" w:rsidR="003B2903" w:rsidRDefault="003B2903" w:rsidP="00475F29">
      <w:pPr>
        <w:pStyle w:val="ListParagraph"/>
        <w:numPr>
          <w:ilvl w:val="0"/>
          <w:numId w:val="41"/>
        </w:numPr>
        <w:jc w:val="left"/>
      </w:pPr>
      <w:r>
        <w:t>grid code (or spatial info for shapefile?)</w:t>
      </w:r>
    </w:p>
    <w:p w14:paraId="0C9AFD4B" w14:textId="77777777" w:rsidR="003B2903" w:rsidRDefault="003B2903" w:rsidP="00475F29">
      <w:pPr>
        <w:pStyle w:val="ListParagraph"/>
        <w:numPr>
          <w:ilvl w:val="0"/>
          <w:numId w:val="41"/>
        </w:numPr>
        <w:jc w:val="left"/>
      </w:pPr>
      <w:bookmarkStart w:id="241" w:name="OLE_LINK21"/>
      <w:r>
        <w:t>country</w:t>
      </w:r>
    </w:p>
    <w:bookmarkEnd w:id="241"/>
    <w:p w14:paraId="30F3D620" w14:textId="77777777" w:rsidR="003B2903" w:rsidRDefault="003B2903" w:rsidP="00475F29">
      <w:pPr>
        <w:pStyle w:val="ListParagraph"/>
        <w:numPr>
          <w:ilvl w:val="0"/>
          <w:numId w:val="41"/>
        </w:numPr>
        <w:jc w:val="left"/>
      </w:pPr>
      <w:r>
        <w:t>subregion ('</w:t>
      </w:r>
      <w:proofErr w:type="spellStart"/>
      <w:r>
        <w:t>myregions</w:t>
      </w:r>
      <w:proofErr w:type="spellEnd"/>
      <w:r>
        <w:t>' in table)</w:t>
      </w:r>
    </w:p>
    <w:p w14:paraId="3521B73A" w14:textId="7767E282" w:rsidR="00213A5B" w:rsidRDefault="00213A5B" w:rsidP="00213A5B">
      <w:pPr>
        <w:pStyle w:val="ListParagraph"/>
        <w:numPr>
          <w:ilvl w:val="0"/>
          <w:numId w:val="41"/>
        </w:numPr>
        <w:jc w:val="left"/>
      </w:pPr>
      <w:bookmarkStart w:id="242" w:name="OLE_LINK20"/>
      <w:bookmarkStart w:id="243" w:name="OLE_LINK19"/>
      <w:r w:rsidRPr="00213A5B">
        <w:t>prod_poll_dep_realized</w:t>
      </w:r>
      <w:bookmarkEnd w:id="242"/>
      <w:r w:rsidRPr="00213A5B">
        <w:t>_en|va|fo_1d_cur|ssp1|ssp3|ssp5</w:t>
      </w:r>
    </w:p>
    <w:p w14:paraId="67697C07" w14:textId="3C52FE41" w:rsidR="000C3BE6" w:rsidRDefault="000C3BE6" w:rsidP="000C3BE6">
      <w:pPr>
        <w:pStyle w:val="ListParagraph"/>
        <w:numPr>
          <w:ilvl w:val="0"/>
          <w:numId w:val="41"/>
        </w:numPr>
        <w:jc w:val="left"/>
      </w:pPr>
      <w:r w:rsidRPr="00213A5B">
        <w:t>prod_poll_dep_</w:t>
      </w:r>
      <w:r>
        <w:t>un</w:t>
      </w:r>
      <w:r w:rsidRPr="00213A5B">
        <w:t>realized_en|va|fo_1d_cur|ssp1|ssp3|ssp5</w:t>
      </w:r>
    </w:p>
    <w:p w14:paraId="1F57024A" w14:textId="51270E9B" w:rsidR="00213A5B" w:rsidRDefault="00213A5B" w:rsidP="00213A5B">
      <w:pPr>
        <w:pStyle w:val="ListParagraph"/>
        <w:numPr>
          <w:ilvl w:val="0"/>
          <w:numId w:val="41"/>
        </w:numPr>
        <w:jc w:val="left"/>
      </w:pPr>
      <w:r w:rsidRPr="00213A5B">
        <w:t>prod_total_realized_en|va|fo_1d_cur|ssp1|ssp3|ssp5</w:t>
      </w:r>
    </w:p>
    <w:p w14:paraId="3935D8C5" w14:textId="69D94BF8" w:rsidR="00213A5B" w:rsidRDefault="00213A5B" w:rsidP="00213A5B">
      <w:pPr>
        <w:pStyle w:val="ListParagraph"/>
        <w:numPr>
          <w:ilvl w:val="0"/>
          <w:numId w:val="41"/>
        </w:numPr>
        <w:jc w:val="left"/>
      </w:pPr>
      <w:r w:rsidRPr="00213A5B">
        <w:t>nut_req_en|va|fo_1d_cur|ssp1|ssp3|ssp5</w:t>
      </w:r>
    </w:p>
    <w:p w14:paraId="37E57626" w14:textId="25282C0A" w:rsidR="00213A5B" w:rsidRDefault="00475F29" w:rsidP="00213A5B">
      <w:pPr>
        <w:pStyle w:val="ListParagraph"/>
        <w:numPr>
          <w:ilvl w:val="0"/>
          <w:numId w:val="41"/>
        </w:numPr>
        <w:jc w:val="left"/>
      </w:pPr>
      <w:r w:rsidRPr="00475F29">
        <w:t>nat_cont_poll_avg_1d_cur|ssp1|ssp3|ssp5</w:t>
      </w:r>
    </w:p>
    <w:p w14:paraId="287F2C16" w14:textId="0C9FECE5" w:rsidR="00475F29" w:rsidRDefault="00475F29" w:rsidP="00475F29">
      <w:pPr>
        <w:pStyle w:val="ListParagraph"/>
        <w:numPr>
          <w:ilvl w:val="0"/>
          <w:numId w:val="41"/>
        </w:numPr>
        <w:jc w:val="left"/>
      </w:pPr>
      <w:r w:rsidRPr="00475F29">
        <w:t>poll_cont_prod_avg_1d_cur|ssp1|ssp3|ssp5</w:t>
      </w:r>
    </w:p>
    <w:p w14:paraId="4C26E666" w14:textId="77777777" w:rsidR="00365A74" w:rsidRDefault="00475F29" w:rsidP="00475F29">
      <w:pPr>
        <w:pStyle w:val="ListParagraph"/>
        <w:numPr>
          <w:ilvl w:val="0"/>
          <w:numId w:val="41"/>
        </w:numPr>
        <w:jc w:val="left"/>
        <w:rPr>
          <w:ins w:id="244" w:author="Becky" w:date="2018-08-03T13:50:00Z"/>
        </w:rPr>
      </w:pPr>
      <w:r w:rsidRPr="00475F29">
        <w:t>poll_cont_nut_req_avg_1d_cur|ssp1|ssp3|ssp5</w:t>
      </w:r>
    </w:p>
    <w:p w14:paraId="09C293E7" w14:textId="3E4A86EC" w:rsidR="003B2903" w:rsidRDefault="003B2903" w:rsidP="00475F29">
      <w:pPr>
        <w:pStyle w:val="ListParagraph"/>
        <w:numPr>
          <w:ilvl w:val="0"/>
          <w:numId w:val="41"/>
        </w:numPr>
        <w:jc w:val="left"/>
      </w:pPr>
      <w:r>
        <w:t>cur|ssp1|ssp3|ssp5</w:t>
      </w:r>
      <w:commentRangeStart w:id="245"/>
      <w:commentRangeStart w:id="246"/>
      <w:r>
        <w:t>gpwpop</w:t>
      </w:r>
      <w:commentRangeEnd w:id="245"/>
      <w:r w:rsidR="00951359">
        <w:rPr>
          <w:rStyle w:val="CommentReference"/>
        </w:rPr>
        <w:commentReference w:id="245"/>
      </w:r>
      <w:commentRangeEnd w:id="246"/>
      <w:r w:rsidR="00365A74">
        <w:rPr>
          <w:rStyle w:val="CommentReference"/>
        </w:rPr>
        <w:commentReference w:id="246"/>
      </w:r>
    </w:p>
    <w:p w14:paraId="19FCE441" w14:textId="77777777" w:rsidR="00365A74" w:rsidRDefault="00365A74" w:rsidP="00365A74">
      <w:pPr>
        <w:pStyle w:val="ListParagraph"/>
        <w:jc w:val="left"/>
      </w:pPr>
      <w:bookmarkStart w:id="247" w:name="OLE_LINK22"/>
      <w:bookmarkEnd w:id="243"/>
    </w:p>
    <w:p w14:paraId="00CEBECA" w14:textId="17D1B708" w:rsidR="00365A74" w:rsidRDefault="00365A74" w:rsidP="00365A74">
      <w:pPr>
        <w:pStyle w:val="ListParagraph"/>
        <w:jc w:val="left"/>
      </w:pPr>
      <w:r>
        <w:t>(Forget this for now)</w:t>
      </w:r>
    </w:p>
    <w:p w14:paraId="08B0B447" w14:textId="15CD51FB" w:rsidR="003B2903" w:rsidRDefault="003B2903" w:rsidP="00475F29">
      <w:pPr>
        <w:pStyle w:val="ListParagraph"/>
        <w:numPr>
          <w:ilvl w:val="0"/>
          <w:numId w:val="41"/>
        </w:numPr>
        <w:jc w:val="left"/>
      </w:pPr>
      <w:r>
        <w:t xml:space="preserve">meanPCTu5 </w:t>
      </w:r>
      <w:bookmarkEnd w:id="247"/>
      <w:r>
        <w:t>(</w:t>
      </w:r>
      <w:commentRangeStart w:id="248"/>
      <w:r>
        <w:t>from hunger shapefile</w:t>
      </w:r>
      <w:commentRangeEnd w:id="248"/>
      <w:r w:rsidR="00475F29">
        <w:rPr>
          <w:rStyle w:val="CommentReference"/>
        </w:rPr>
        <w:commentReference w:id="248"/>
      </w:r>
      <w:r>
        <w:t>)</w:t>
      </w:r>
    </w:p>
    <w:p w14:paraId="41B25E54" w14:textId="624D2AA2" w:rsidR="003B2903" w:rsidRPr="005E4BB6" w:rsidRDefault="003B2903" w:rsidP="00475F29">
      <w:pPr>
        <w:pStyle w:val="ListParagraph"/>
        <w:numPr>
          <w:ilvl w:val="0"/>
          <w:numId w:val="41"/>
        </w:numPr>
        <w:jc w:val="left"/>
      </w:pPr>
      <w:bookmarkStart w:id="249" w:name="OLE_LINK23"/>
      <w:bookmarkStart w:id="250" w:name="OLE_LINK24"/>
      <w:proofErr w:type="spellStart"/>
      <w:r>
        <w:t>meanUW</w:t>
      </w:r>
      <w:proofErr w:type="spellEnd"/>
      <w:r>
        <w:t xml:space="preserve"> </w:t>
      </w:r>
      <w:bookmarkEnd w:id="249"/>
      <w:bookmarkEnd w:id="250"/>
      <w:r>
        <w:t>(from hunger shapefile)</w:t>
      </w:r>
    </w:p>
    <w:sectPr w:rsidR="003B2903" w:rsidRPr="005E4BB6" w:rsidSect="0062403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Becky" w:date="2018-04-19T20:50:00Z" w:initials="B">
    <w:p w14:paraId="2D46A9BE" w14:textId="66C14D10" w:rsidR="007816CD" w:rsidRDefault="00437881">
      <w:pPr>
        <w:pStyle w:val="CommentText"/>
      </w:pPr>
      <w:r>
        <w:rPr>
          <w:rStyle w:val="CommentReference"/>
        </w:rPr>
        <w:annotationRef/>
      </w:r>
      <w:hyperlink r:id="rId1" w:history="1">
        <w:r w:rsidR="007A3ADA" w:rsidRPr="009164AC">
          <w:rPr>
            <w:rStyle w:val="Hyperlink"/>
          </w:rPr>
          <w:t>https://www.dropbox.com/s/hxbyz7w9ygcsqns/GLOBIOluclass.csv?dl=0</w:t>
        </w:r>
      </w:hyperlink>
    </w:p>
    <w:p w14:paraId="2CDBCC4D" w14:textId="20B65F77" w:rsidR="007A3ADA" w:rsidRDefault="007A3ADA">
      <w:pPr>
        <w:pStyle w:val="CommentText"/>
      </w:pPr>
    </w:p>
    <w:p w14:paraId="0F792D5A" w14:textId="368C7167" w:rsidR="007A3ADA" w:rsidRDefault="007A3ADA">
      <w:pPr>
        <w:pStyle w:val="CommentText"/>
      </w:pPr>
      <w:r>
        <w:t xml:space="preserve">somewhere previously in the methods the scenarios will be described and those will link to the actual </w:t>
      </w:r>
      <w:proofErr w:type="spellStart"/>
      <w:r>
        <w:t>globio</w:t>
      </w:r>
      <w:proofErr w:type="spellEnd"/>
      <w:r>
        <w:t xml:space="preserve"> land use maps</w:t>
      </w:r>
    </w:p>
  </w:comment>
  <w:comment w:id="57" w:author="Becky" w:date="2018-04-19T20:51:00Z" w:initials="B">
    <w:p w14:paraId="4F03E19F" w14:textId="4D75FDFD" w:rsidR="00437881" w:rsidRDefault="00437881">
      <w:pPr>
        <w:pStyle w:val="CommentText"/>
      </w:pPr>
      <w:r>
        <w:rPr>
          <w:rStyle w:val="CommentReference"/>
        </w:rPr>
        <w:annotationRef/>
      </w:r>
      <w:r w:rsidR="007816CD" w:rsidRPr="007816CD">
        <w:t>https://www.dropbox.com/s/08uiiwysgjkhmkd/crop_nutrient.xlsx?dl=0</w:t>
      </w:r>
    </w:p>
  </w:comment>
  <w:comment w:id="123" w:author="Becky" w:date="2018-08-08T17:25:00Z" w:initials="B">
    <w:p w14:paraId="24DF7910" w14:textId="5DD7F21D" w:rsidR="00C60B7A" w:rsidRDefault="00C60B7A">
      <w:pPr>
        <w:pStyle w:val="CommentText"/>
      </w:pPr>
      <w:r>
        <w:rPr>
          <w:rStyle w:val="CommentReference"/>
        </w:rPr>
        <w:annotationRef/>
      </w:r>
      <w:proofErr w:type="gramStart"/>
      <w:r>
        <w:t>Actually, which</w:t>
      </w:r>
      <w:proofErr w:type="gramEnd"/>
      <w:r>
        <w:t xml:space="preserve"> order you do these steps determines what resolution you do it at. But eventually nutrient production has to be at 10 arc </w:t>
      </w:r>
      <w:proofErr w:type="gramStart"/>
      <w:r>
        <w:t>sec</w:t>
      </w:r>
      <w:proofErr w:type="gramEnd"/>
      <w:r>
        <w:t xml:space="preserve"> so you can do step 1.3.2 below!</w:t>
      </w:r>
    </w:p>
  </w:comment>
  <w:comment w:id="129" w:author="Becky" w:date="2018-04-19T20:35:00Z" w:initials="B">
    <w:p w14:paraId="6C1CEAA1" w14:textId="4D9F2842" w:rsidR="00437881" w:rsidRDefault="00437881">
      <w:pPr>
        <w:pStyle w:val="CommentText"/>
      </w:pPr>
      <w:r>
        <w:rPr>
          <w:rStyle w:val="CommentReference"/>
        </w:rPr>
        <w:annotationRef/>
      </w:r>
      <w:r w:rsidR="007816CD" w:rsidRPr="007816CD">
        <w:t>https://www.dropbox.com/s/08uiiwysgjkhmkd/crop_nutrient.xlsx?dl=0</w:t>
      </w:r>
    </w:p>
  </w:comment>
  <w:comment w:id="157" w:author="Rich Sharp" w:date="2018-07-09T11:13:00Z" w:initials="RS">
    <w:p w14:paraId="5A0A654B" w14:textId="6FB112B9" w:rsidR="003166D2" w:rsidRDefault="003166D2">
      <w:pPr>
        <w:pStyle w:val="CommentText"/>
      </w:pPr>
      <w:r>
        <w:rPr>
          <w:rStyle w:val="CommentReference"/>
        </w:rPr>
        <w:annotationRef/>
      </w:r>
      <w:r>
        <w:t xml:space="preserve">This is in a design doc – scenario population comes from Jones and </w:t>
      </w:r>
      <w:proofErr w:type="gramStart"/>
      <w:r>
        <w:t>O’Neill, and</w:t>
      </w:r>
      <w:proofErr w:type="gramEnd"/>
      <w:r>
        <w:t xml:space="preserve"> change in population is 2050 pop / 2010 pop.</w:t>
      </w:r>
    </w:p>
  </w:comment>
  <w:comment w:id="158" w:author="Becky" w:date="2018-04-19T21:40:00Z" w:initials="B">
    <w:p w14:paraId="637A90F1" w14:textId="5AE3AFFC" w:rsidR="00437881" w:rsidRDefault="00437881">
      <w:pPr>
        <w:pStyle w:val="CommentText"/>
      </w:pPr>
      <w:r>
        <w:rPr>
          <w:rStyle w:val="CommentReference"/>
        </w:rPr>
        <w:annotationRef/>
      </w:r>
      <w:r>
        <w:t xml:space="preserve">Another naming convention change for clarity – previously </w:t>
      </w:r>
      <w:proofErr w:type="spellStart"/>
      <w:r>
        <w:t>td_en|va|fo_c</w:t>
      </w:r>
      <w:proofErr w:type="spellEnd"/>
      <w:r w:rsidR="00236CAD">
        <w:tab/>
      </w:r>
      <w:proofErr w:type="spellStart"/>
      <w:r>
        <w:t>ur|</w:t>
      </w:r>
      <w:proofErr w:type="gramStart"/>
      <w:r>
        <w:t>ssp</w:t>
      </w:r>
      <w:proofErr w:type="spellEnd"/>
      <w:r>
        <w:t>[</w:t>
      </w:r>
      <w:proofErr w:type="gramEnd"/>
      <w:r>
        <w:t xml:space="preserve">] </w:t>
      </w:r>
    </w:p>
    <w:p w14:paraId="6F104203" w14:textId="3DE32A31" w:rsidR="00437881" w:rsidRDefault="00437881">
      <w:pPr>
        <w:pStyle w:val="CommentText"/>
      </w:pPr>
      <w:r>
        <w:t>Suggest changing to:</w:t>
      </w:r>
    </w:p>
    <w:p w14:paraId="4ED66088" w14:textId="1A5FDA14" w:rsidR="00437881" w:rsidRDefault="00437881">
      <w:pPr>
        <w:pStyle w:val="CommentText"/>
      </w:pPr>
      <w:proofErr w:type="spellStart"/>
      <w:r>
        <w:t>tot_</w:t>
      </w:r>
      <w:r w:rsidR="00BE1D44">
        <w:t>req</w:t>
      </w:r>
      <w:r>
        <w:t>_en|va|fo_cur|</w:t>
      </w:r>
      <w:proofErr w:type="gramStart"/>
      <w:r>
        <w:t>ssp</w:t>
      </w:r>
      <w:proofErr w:type="spellEnd"/>
      <w:r>
        <w:t>[</w:t>
      </w:r>
      <w:proofErr w:type="gramEnd"/>
      <w:r>
        <w:t>]</w:t>
      </w:r>
    </w:p>
    <w:p w14:paraId="6A3E040F" w14:textId="682EA8A3" w:rsidR="00BE1D44" w:rsidRDefault="00BE1D44">
      <w:pPr>
        <w:pStyle w:val="CommentText"/>
      </w:pPr>
    </w:p>
    <w:p w14:paraId="61085259" w14:textId="428D5991" w:rsidR="00BE1D44" w:rsidRDefault="00BE1D44">
      <w:pPr>
        <w:pStyle w:val="CommentText"/>
      </w:pPr>
      <w:r>
        <w:t xml:space="preserve">(the “d” used to stand for “demand” but Gretchen hates that word because she thinks we use it wrong and economists will get made at us. </w:t>
      </w:r>
      <w:proofErr w:type="gramStart"/>
      <w:r>
        <w:t>So</w:t>
      </w:r>
      <w:proofErr w:type="gramEnd"/>
      <w:r>
        <w:t xml:space="preserve"> I’m changing it to “requirements” throughout)</w:t>
      </w:r>
    </w:p>
  </w:comment>
  <w:comment w:id="161" w:author="Rich Sharp" w:date="2018-07-09T11:28:00Z" w:initials="RS">
    <w:p w14:paraId="12D92CCE" w14:textId="1AEEEB10" w:rsidR="00917FFB" w:rsidRDefault="00917FFB">
      <w:pPr>
        <w:pStyle w:val="CommentText"/>
      </w:pPr>
      <w:r>
        <w:rPr>
          <w:rStyle w:val="CommentReference"/>
        </w:rPr>
        <w:annotationRef/>
      </w:r>
      <w:r>
        <w:t>Becky needs to add this formally to methods</w:t>
      </w:r>
    </w:p>
  </w:comment>
  <w:comment w:id="200" w:author="Becky" w:date="2018-04-19T17:56:00Z" w:initials="B">
    <w:p w14:paraId="080EBCCC" w14:textId="2BD3C231" w:rsidR="00616EAF" w:rsidRDefault="00616EAF">
      <w:pPr>
        <w:pStyle w:val="CommentText"/>
      </w:pPr>
      <w:r>
        <w:rPr>
          <w:rStyle w:val="CommentReference"/>
        </w:rPr>
        <w:annotationRef/>
      </w:r>
      <w:r>
        <w:t>Rich you can basically ignore the text in 1.4.3.1-1.4.3.3 (it’s just documenting our assumptions) and skip to 1.4.4</w:t>
      </w:r>
    </w:p>
  </w:comment>
  <w:comment w:id="204" w:author="Becky" w:date="2018-07-31T23:28:00Z" w:initials="B">
    <w:p w14:paraId="564C1598" w14:textId="673AA592" w:rsidR="00BF64C0" w:rsidRDefault="00BF64C0">
      <w:pPr>
        <w:pStyle w:val="CommentText"/>
      </w:pPr>
      <w:r>
        <w:rPr>
          <w:rStyle w:val="CommentReference"/>
        </w:rPr>
        <w:annotationRef/>
      </w:r>
      <w:r>
        <w:t>Rich – I want to make sure you’re doing it this way when you aggregate to the degree. I think we did it both ways before and it was different!</w:t>
      </w:r>
    </w:p>
  </w:comment>
  <w:comment w:id="205" w:author="Rich Sharp" w:date="2018-07-08T23:33:00Z" w:initials="RS">
    <w:p w14:paraId="0B0F8CCA" w14:textId="29C33575" w:rsidR="009361DE" w:rsidRDefault="009361DE">
      <w:pPr>
        <w:pStyle w:val="CommentText"/>
      </w:pPr>
      <w:r>
        <w:rPr>
          <w:rStyle w:val="CommentReference"/>
        </w:rPr>
        <w:annotationRef/>
      </w:r>
      <w:r>
        <w:t xml:space="preserve">To do all these are we </w:t>
      </w:r>
      <w:r w:rsidR="00E413B4">
        <w:t xml:space="preserve">masking out the yield </w:t>
      </w:r>
      <w:proofErr w:type="spellStart"/>
      <w:r w:rsidR="00E413B4">
        <w:t>rasters</w:t>
      </w:r>
      <w:proofErr w:type="spellEnd"/>
      <w:r w:rsidR="00E413B4">
        <w:t xml:space="preserve"> with the agriculture pixels defined in landcover maps? If so, we can calculate them once, then do a mask for all the scenarios.</w:t>
      </w:r>
    </w:p>
  </w:comment>
  <w:comment w:id="206" w:author="Becky" w:date="2018-07-28T10:15:00Z" w:initials="B">
    <w:p w14:paraId="733DBCCF" w14:textId="54D7DCDA" w:rsidR="00A26154" w:rsidRDefault="00A26154">
      <w:pPr>
        <w:pStyle w:val="CommentText"/>
      </w:pPr>
      <w:r>
        <w:rPr>
          <w:rStyle w:val="CommentReference"/>
        </w:rPr>
        <w:annotationRef/>
      </w:r>
      <w:r>
        <w:t>X1 + X2 + Y in fig above</w:t>
      </w:r>
    </w:p>
  </w:comment>
  <w:comment w:id="207" w:author="Rich Sharp" w:date="2018-07-25T12:53:00Z" w:initials="RS">
    <w:p w14:paraId="38693757" w14:textId="12D1DB9A" w:rsidR="009C4B62" w:rsidRDefault="009C4B62">
      <w:pPr>
        <w:pStyle w:val="CommentText"/>
      </w:pPr>
      <w:r>
        <w:rPr>
          <w:rStyle w:val="CommentReference"/>
        </w:rPr>
        <w:annotationRef/>
      </w:r>
      <w:r>
        <w:t xml:space="preserve">Done line </w:t>
      </w:r>
      <w:r w:rsidR="005B2A10">
        <w:t>202</w:t>
      </w:r>
    </w:p>
  </w:comment>
  <w:comment w:id="208" w:author="Becky" w:date="2018-07-28T10:15:00Z" w:initials="B">
    <w:p w14:paraId="6E6D3CBC" w14:textId="323FDD2A" w:rsidR="00A26154" w:rsidRDefault="00A26154">
      <w:pPr>
        <w:pStyle w:val="CommentText"/>
      </w:pPr>
      <w:r>
        <w:rPr>
          <w:rStyle w:val="CommentReference"/>
        </w:rPr>
        <w:annotationRef/>
      </w:r>
      <w:r>
        <w:t>X1 + X2 in fig above</w:t>
      </w:r>
    </w:p>
  </w:comment>
  <w:comment w:id="209" w:author="Rich Sharp" w:date="2018-07-25T12:53:00Z" w:initials="RS">
    <w:p w14:paraId="17E24BEF" w14:textId="5C05A17F" w:rsidR="005B2A10" w:rsidRDefault="005B2A10">
      <w:pPr>
        <w:pStyle w:val="CommentText"/>
      </w:pPr>
      <w:r>
        <w:rPr>
          <w:rStyle w:val="CommentReference"/>
        </w:rPr>
        <w:annotationRef/>
      </w:r>
      <w:r>
        <w:t>Done line 229</w:t>
      </w:r>
    </w:p>
  </w:comment>
  <w:comment w:id="211" w:author="Becky" w:date="2018-07-28T10:11:00Z" w:initials="B">
    <w:p w14:paraId="199C3F56" w14:textId="56D2FC56" w:rsidR="00A26154" w:rsidRDefault="00A26154">
      <w:pPr>
        <w:pStyle w:val="CommentText"/>
      </w:pPr>
      <w:r>
        <w:rPr>
          <w:rStyle w:val="CommentReference"/>
        </w:rPr>
        <w:annotationRef/>
      </w:r>
      <w:r>
        <w:t>X2 in fig above</w:t>
      </w:r>
    </w:p>
  </w:comment>
  <w:comment w:id="212" w:author="Becky" w:date="2018-07-28T10:10:00Z" w:initials="B">
    <w:p w14:paraId="0FCC37FC" w14:textId="34F79858" w:rsidR="00A26154" w:rsidRDefault="00A26154">
      <w:pPr>
        <w:pStyle w:val="CommentText"/>
      </w:pPr>
      <w:r>
        <w:rPr>
          <w:rStyle w:val="CommentReference"/>
        </w:rPr>
        <w:annotationRef/>
      </w:r>
      <w:r>
        <w:t>X1 in fig above</w:t>
      </w:r>
    </w:p>
  </w:comment>
  <w:comment w:id="213" w:author="Becky" w:date="2018-07-28T10:10:00Z" w:initials="B">
    <w:p w14:paraId="5191BA70" w14:textId="77777777" w:rsidR="0083693A" w:rsidRDefault="0083693A" w:rsidP="0083693A">
      <w:pPr>
        <w:pStyle w:val="CommentText"/>
      </w:pPr>
      <w:r>
        <w:rPr>
          <w:rStyle w:val="CommentReference"/>
        </w:rPr>
        <w:annotationRef/>
      </w:r>
      <w:r>
        <w:t>X1 in fig above</w:t>
      </w:r>
    </w:p>
  </w:comment>
  <w:comment w:id="215" w:author="Becky" w:date="2018-07-28T10:14:00Z" w:initials="B">
    <w:p w14:paraId="00D14652" w14:textId="77777777" w:rsidR="0049467A" w:rsidRDefault="0049467A" w:rsidP="0049467A">
      <w:pPr>
        <w:pStyle w:val="CommentText"/>
      </w:pPr>
      <w:r>
        <w:rPr>
          <w:rStyle w:val="CommentReference"/>
        </w:rPr>
        <w:annotationRef/>
      </w:r>
      <w:r>
        <w:t>X2 + Y in fig above</w:t>
      </w:r>
    </w:p>
  </w:comment>
  <w:comment w:id="218" w:author="Rich Sharp" w:date="2018-08-01T22:48:00Z" w:initials="RS">
    <w:p w14:paraId="266BC431" w14:textId="7B8A7E67" w:rsidR="00863E38" w:rsidRDefault="00863E38">
      <w:pPr>
        <w:pStyle w:val="CommentText"/>
      </w:pPr>
      <w:r>
        <w:rPr>
          <w:rStyle w:val="CommentReference"/>
        </w:rPr>
        <w:annotationRef/>
      </w:r>
      <w:proofErr w:type="spellStart"/>
      <w:r>
        <w:t>En</w:t>
      </w:r>
      <w:proofErr w:type="spellEnd"/>
      <w:r>
        <w:t xml:space="preserve">, </w:t>
      </w:r>
      <w:proofErr w:type="spellStart"/>
      <w:r>
        <w:t>va</w:t>
      </w:r>
      <w:proofErr w:type="spellEnd"/>
      <w:r>
        <w:t xml:space="preserve">, </w:t>
      </w:r>
      <w:proofErr w:type="spellStart"/>
      <w:r>
        <w:t>fo</w:t>
      </w:r>
      <w:proofErr w:type="spellEnd"/>
      <w:r>
        <w:t xml:space="preserve">, and avg are all the same because it’s really the proportion of habitat coverage. I dropped ‘avg’ from the </w:t>
      </w:r>
      <w:proofErr w:type="spellStart"/>
      <w:r>
        <w:t>ouputs</w:t>
      </w:r>
      <w:proofErr w:type="spellEnd"/>
      <w:r>
        <w:t xml:space="preserve"> for now because I’d have to calculate the 3 nutrients to get there and </w:t>
      </w:r>
      <w:proofErr w:type="spellStart"/>
      <w:r>
        <w:t>theyre</w:t>
      </w:r>
      <w:proofErr w:type="spellEnd"/>
      <w:r>
        <w:t>’ already the same.</w:t>
      </w:r>
    </w:p>
  </w:comment>
  <w:comment w:id="219" w:author="Becky" w:date="2018-08-11T11:25:00Z" w:initials="B">
    <w:p w14:paraId="38EA68F0" w14:textId="37625D80" w:rsidR="00EA1479" w:rsidRDefault="00EA1479">
      <w:pPr>
        <w:pStyle w:val="CommentText"/>
      </w:pPr>
      <w:r>
        <w:rPr>
          <w:rStyle w:val="CommentReference"/>
        </w:rPr>
        <w:annotationRef/>
      </w:r>
      <w:proofErr w:type="gramStart"/>
      <w:r>
        <w:t>Actually</w:t>
      </w:r>
      <w:proofErr w:type="gramEnd"/>
      <w:r>
        <w:t xml:space="preserve"> this isn’t true </w:t>
      </w:r>
      <w:r w:rsidR="008301B7">
        <w:t>– when I look at the individual 1 degree cells they’re slightly different for each nutrient. You convinced me before that they should be identical, so were we mistaken, or is something wrong with the output?</w:t>
      </w:r>
    </w:p>
  </w:comment>
  <w:comment w:id="222" w:author="Becky" w:date="2018-07-30T11:01:00Z" w:initials="B">
    <w:p w14:paraId="347F724D" w14:textId="77777777" w:rsidR="00475F29" w:rsidRDefault="00475F29" w:rsidP="00475F29">
      <w:pPr>
        <w:pStyle w:val="CommentText"/>
      </w:pPr>
      <w:r>
        <w:rPr>
          <w:rStyle w:val="CommentReference"/>
        </w:rPr>
        <w:annotationRef/>
      </w:r>
      <w:r>
        <w:t xml:space="preserve">This is currently actually just for all habitat, not masked for ag. </w:t>
      </w:r>
    </w:p>
  </w:comment>
  <w:comment w:id="225" w:author="Rich Sharp" w:date="2018-08-01T22:51:00Z" w:initials="RS">
    <w:p w14:paraId="18F03600" w14:textId="0824EC68" w:rsidR="00372802" w:rsidRDefault="00372802">
      <w:pPr>
        <w:pStyle w:val="CommentText"/>
      </w:pPr>
      <w:r>
        <w:rPr>
          <w:rStyle w:val="CommentReference"/>
        </w:rPr>
        <w:annotationRef/>
      </w:r>
      <w:r>
        <w:t>Not sure what to do about this one that’s not just a pure average since it only is aggregated from 1 raster. I’ll keep it as an average for now</w:t>
      </w:r>
    </w:p>
  </w:comment>
  <w:comment w:id="228" w:author="Becky" w:date="2018-04-19T17:50:00Z" w:initials="B">
    <w:p w14:paraId="49539DC5" w14:textId="77777777" w:rsidR="00A26154" w:rsidRDefault="00A26154" w:rsidP="00A26154">
      <w:pPr>
        <w:pStyle w:val="CommentText"/>
      </w:pPr>
      <w:r>
        <w:rPr>
          <w:rStyle w:val="CommentReference"/>
        </w:rPr>
        <w:annotationRef/>
      </w:r>
      <w:r>
        <w:t>This used to be td</w:t>
      </w:r>
    </w:p>
  </w:comment>
  <w:comment w:id="230" w:author="Becky" w:date="2018-07-30T11:37:00Z" w:initials="B">
    <w:p w14:paraId="6D126F9C" w14:textId="6EB8229E" w:rsidR="00E973DB" w:rsidRDefault="00E973DB">
      <w:pPr>
        <w:pStyle w:val="CommentText"/>
      </w:pPr>
      <w:r>
        <w:rPr>
          <w:rStyle w:val="CommentReference"/>
        </w:rPr>
        <w:annotationRef/>
      </w:r>
      <w:r>
        <w:t>Z</w:t>
      </w:r>
    </w:p>
  </w:comment>
  <w:comment w:id="233" w:author="Becky" w:date="2018-04-19T17:26:00Z" w:initials="B">
    <w:p w14:paraId="236466F9" w14:textId="4BB46B9D" w:rsidR="00970861" w:rsidRDefault="00970861">
      <w:pPr>
        <w:pStyle w:val="CommentText"/>
      </w:pPr>
      <w:r>
        <w:rPr>
          <w:rStyle w:val="CommentReference"/>
        </w:rPr>
        <w:annotationRef/>
      </w:r>
      <w:r>
        <w:t xml:space="preserve">This used to be </w:t>
      </w:r>
      <w:proofErr w:type="spellStart"/>
      <w:r>
        <w:t>cont_d</w:t>
      </w:r>
      <w:proofErr w:type="spellEnd"/>
    </w:p>
  </w:comment>
  <w:comment w:id="245" w:author="Rich Sharp" w:date="2018-08-02T23:30:00Z" w:initials="RS">
    <w:p w14:paraId="5F35414E" w14:textId="56FD6579" w:rsidR="00951359" w:rsidRDefault="00951359">
      <w:pPr>
        <w:pStyle w:val="CommentText"/>
      </w:pPr>
      <w:r>
        <w:rPr>
          <w:rStyle w:val="CommentReference"/>
        </w:rPr>
        <w:annotationRef/>
      </w:r>
      <w:r>
        <w:t>Is that a typo?</w:t>
      </w:r>
    </w:p>
  </w:comment>
  <w:comment w:id="246" w:author="Becky" w:date="2018-08-03T13:50:00Z" w:initials="B">
    <w:p w14:paraId="0B61A8A8" w14:textId="18355E83" w:rsidR="00365A74" w:rsidRDefault="00365A74">
      <w:pPr>
        <w:pStyle w:val="CommentText"/>
      </w:pPr>
      <w:r>
        <w:rPr>
          <w:rStyle w:val="CommentReference"/>
        </w:rPr>
        <w:annotationRef/>
      </w:r>
      <w:r>
        <w:t>No – shoot!! It was one field apparently getting backspaced into another. We also need to know population per grid cell!</w:t>
      </w:r>
    </w:p>
  </w:comment>
  <w:comment w:id="248" w:author="Becky" w:date="2018-07-31T23:23:00Z" w:initials="B">
    <w:p w14:paraId="45697127" w14:textId="5D948BBE" w:rsidR="00475F29" w:rsidRDefault="00475F29">
      <w:pPr>
        <w:pStyle w:val="CommentText"/>
      </w:pPr>
      <w:r>
        <w:rPr>
          <w:rStyle w:val="CommentReference"/>
        </w:rPr>
        <w:annotationRef/>
      </w:r>
      <w:r>
        <w:t>https://www.dropbox.com/sh/x4gtwwn96f3wj3d/AACo2I_oEAedksxadrPiIi1-a?dl=0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92D5A" w15:done="0"/>
  <w15:commentEx w15:paraId="4F03E19F" w15:done="0"/>
  <w15:commentEx w15:paraId="24DF7910" w15:done="0"/>
  <w15:commentEx w15:paraId="6C1CEAA1" w15:done="0"/>
  <w15:commentEx w15:paraId="5A0A654B" w15:done="0"/>
  <w15:commentEx w15:paraId="61085259" w15:done="0"/>
  <w15:commentEx w15:paraId="12D92CCE" w15:done="0"/>
  <w15:commentEx w15:paraId="080EBCCC" w15:done="0"/>
  <w15:commentEx w15:paraId="564C1598" w15:done="0"/>
  <w15:commentEx w15:paraId="0B0F8CCA" w15:done="1"/>
  <w15:commentEx w15:paraId="733DBCCF" w15:done="0"/>
  <w15:commentEx w15:paraId="38693757" w15:done="1"/>
  <w15:commentEx w15:paraId="6E6D3CBC" w15:done="0"/>
  <w15:commentEx w15:paraId="17E24BEF" w15:done="1"/>
  <w15:commentEx w15:paraId="199C3F56" w15:done="0"/>
  <w15:commentEx w15:paraId="0FCC37FC" w15:done="0"/>
  <w15:commentEx w15:paraId="5191BA70" w15:done="0"/>
  <w15:commentEx w15:paraId="00D14652" w15:done="0"/>
  <w15:commentEx w15:paraId="266BC431" w15:done="0"/>
  <w15:commentEx w15:paraId="38EA68F0" w15:paraIdParent="266BC431" w15:done="0"/>
  <w15:commentEx w15:paraId="347F724D" w15:done="0"/>
  <w15:commentEx w15:paraId="18F03600" w15:done="0"/>
  <w15:commentEx w15:paraId="49539DC5" w15:done="0"/>
  <w15:commentEx w15:paraId="6D126F9C" w15:done="0"/>
  <w15:commentEx w15:paraId="236466F9" w15:done="0"/>
  <w15:commentEx w15:paraId="5F35414E" w15:done="0"/>
  <w15:commentEx w15:paraId="0B61A8A8" w15:paraIdParent="5F35414E" w15:done="0"/>
  <w15:commentEx w15:paraId="456971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92D5A" w16cid:durableId="1E837F87"/>
  <w16cid:commentId w16cid:paraId="4F03E19F" w16cid:durableId="1E837FD0"/>
  <w16cid:commentId w16cid:paraId="24DF7910" w16cid:durableId="1F15A5F1"/>
  <w16cid:commentId w16cid:paraId="6C1CEAA1" w16cid:durableId="1E837C0C"/>
  <w16cid:commentId w16cid:paraId="5A0A654B" w16cid:durableId="1EEDC1DC"/>
  <w16cid:commentId w16cid:paraId="61085259" w16cid:durableId="1E838B4E"/>
  <w16cid:commentId w16cid:paraId="12D92CCE" w16cid:durableId="1EEDC553"/>
  <w16cid:commentId w16cid:paraId="080EBCCC" w16cid:durableId="1E838B55"/>
  <w16cid:commentId w16cid:paraId="564C1598" w16cid:durableId="1F0B6F0E"/>
  <w16cid:commentId w16cid:paraId="0B0F8CCA" w16cid:durableId="1EED1DB7"/>
  <w16cid:commentId w16cid:paraId="733DBCCF" w16cid:durableId="1F06C0A5"/>
  <w16cid:commentId w16cid:paraId="38693757" w16cid:durableId="1F02F143"/>
  <w16cid:commentId w16cid:paraId="6E6D3CBC" w16cid:durableId="1F06C0B3"/>
  <w16cid:commentId w16cid:paraId="17E24BEF" w16cid:durableId="1F02F15E"/>
  <w16cid:commentId w16cid:paraId="199C3F56" w16cid:durableId="1F06BFC7"/>
  <w16cid:commentId w16cid:paraId="0FCC37FC" w16cid:durableId="1F06BFA6"/>
  <w16cid:commentId w16cid:paraId="5191BA70" w16cid:durableId="1F0BFA55"/>
  <w16cid:commentId w16cid:paraId="00D14652" w16cid:durableId="1F06C072"/>
  <w16cid:commentId w16cid:paraId="266BC431" w16cid:durableId="1F0CB753"/>
  <w16cid:commentId w16cid:paraId="38EA68F0" w16cid:durableId="1F19460D"/>
  <w16cid:commentId w16cid:paraId="347F724D" w16cid:durableId="1F096E97"/>
  <w16cid:commentId w16cid:paraId="18F03600" w16cid:durableId="1F0CB7DE"/>
  <w16cid:commentId w16cid:paraId="6D126F9C" w16cid:durableId="1F0976DC"/>
  <w16cid:commentId w16cid:paraId="236466F9" w16cid:durableId="1E838B50"/>
  <w16cid:commentId w16cid:paraId="5F35414E" w16cid:durableId="1F0E1285"/>
  <w16cid:commentId w16cid:paraId="0B61A8A8" w16cid:durableId="1F0EDC40"/>
  <w16cid:commentId w16cid:paraId="45697127" w16cid:durableId="1F0B6D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5E52A" w14:textId="77777777" w:rsidR="005F14B1" w:rsidRDefault="005F14B1" w:rsidP="00D63715">
      <w:r>
        <w:separator/>
      </w:r>
    </w:p>
  </w:endnote>
  <w:endnote w:type="continuationSeparator" w:id="0">
    <w:p w14:paraId="694EEDE7" w14:textId="77777777" w:rsidR="005F14B1" w:rsidRDefault="005F14B1" w:rsidP="00D6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itre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C4A3B" w14:textId="77777777" w:rsidR="005F14B1" w:rsidRDefault="005F14B1" w:rsidP="00D63715">
      <w:r>
        <w:separator/>
      </w:r>
    </w:p>
  </w:footnote>
  <w:footnote w:type="continuationSeparator" w:id="0">
    <w:p w14:paraId="3B24676A" w14:textId="77777777" w:rsidR="005F14B1" w:rsidRDefault="005F14B1" w:rsidP="00D63715">
      <w:r>
        <w:continuationSeparator/>
      </w:r>
    </w:p>
  </w:footnote>
  <w:footnote w:id="1">
    <w:p w14:paraId="4074189A" w14:textId="241CED77" w:rsidR="00437881" w:rsidRDefault="00437881">
      <w:pPr>
        <w:pStyle w:val="FootnoteText"/>
      </w:pPr>
      <w:r>
        <w:rPr>
          <w:rStyle w:val="FootnoteReference"/>
        </w:rPr>
        <w:footnoteRef/>
      </w:r>
      <w:r>
        <w:t xml:space="preserve"> Kennedy et al. 2013</w:t>
      </w:r>
    </w:p>
  </w:footnote>
  <w:footnote w:id="2">
    <w:p w14:paraId="1FC10E97" w14:textId="08BF7D40" w:rsidR="00437881" w:rsidRDefault="00437881">
      <w:pPr>
        <w:pStyle w:val="FootnoteText"/>
      </w:pPr>
      <w:r>
        <w:rPr>
          <w:rStyle w:val="FootnoteReference"/>
        </w:rPr>
        <w:footnoteRef/>
      </w:r>
      <w:r>
        <w:t xml:space="preserve"> Kremen et al. 2005</w:t>
      </w:r>
    </w:p>
  </w:footnote>
  <w:footnote w:id="3">
    <w:p w14:paraId="71497E89" w14:textId="46161064" w:rsidR="00437881" w:rsidRDefault="00437881">
      <w:pPr>
        <w:pStyle w:val="FootnoteText"/>
      </w:pPr>
      <w:r>
        <w:rPr>
          <w:rStyle w:val="FootnoteReference"/>
        </w:rPr>
        <w:footnoteRef/>
      </w:r>
      <w:r>
        <w:t xml:space="preserve"> Chaplin-Kramer et al. 2012</w:t>
      </w:r>
    </w:p>
  </w:footnote>
  <w:footnote w:id="4">
    <w:p w14:paraId="5904FB0C" w14:textId="7A5789A9" w:rsidR="00437881" w:rsidRDefault="00437881">
      <w:pPr>
        <w:pStyle w:val="FootnoteText"/>
      </w:pPr>
      <w:r>
        <w:rPr>
          <w:rStyle w:val="FootnoteReference"/>
        </w:rPr>
        <w:footnoteRef/>
      </w:r>
      <w:r>
        <w:t xml:space="preserve"> Klein et al 2007</w:t>
      </w:r>
    </w:p>
  </w:footnote>
  <w:footnote w:id="5">
    <w:p w14:paraId="52C97870" w14:textId="41AD414E" w:rsidR="00437881" w:rsidRDefault="00437881">
      <w:pPr>
        <w:pStyle w:val="FootnoteText"/>
      </w:pPr>
      <w:r>
        <w:rPr>
          <w:rStyle w:val="FootnoteReference"/>
        </w:rPr>
        <w:footnoteRef/>
      </w:r>
      <w:r>
        <w:t xml:space="preserve"> </w:t>
      </w:r>
      <w:r w:rsidRPr="001959E4">
        <w:t xml:space="preserve">USDA Nutrient Data Laboratory. 2011 National nutrient database for standard reference. </w:t>
      </w:r>
      <w:r>
        <w:t>Original table a</w:t>
      </w:r>
      <w:r w:rsidRPr="001959E4">
        <w:t>vailable at: http://</w:t>
      </w:r>
      <w:del w:id="107" w:author="charlotte weil" w:date="2018-04-17T18:02:00Z">
        <w:r w:rsidRPr="001959E4" w:rsidDel="691816D0">
          <w:delText xml:space="preserve"> </w:delText>
        </w:r>
      </w:del>
      <w:r w:rsidRPr="001959E4">
        <w:t>ndb.nal.usda.gov</w:t>
      </w:r>
      <w:r>
        <w:t xml:space="preserve">.  </w:t>
      </w:r>
    </w:p>
  </w:footnote>
  <w:footnote w:id="6">
    <w:p w14:paraId="6ABCF96C" w14:textId="28678C1F" w:rsidR="00437881" w:rsidRDefault="00437881">
      <w:pPr>
        <w:pStyle w:val="FootnoteText"/>
      </w:pPr>
      <w:r>
        <w:rPr>
          <w:rStyle w:val="FootnoteReference"/>
        </w:rPr>
        <w:footnoteRef/>
      </w:r>
      <w:r>
        <w:t xml:space="preserve"> </w:t>
      </w:r>
      <w:r w:rsidR="00BC63FD" w:rsidRPr="00BC63FD">
        <w:t>Center for International Earth Science Information Network - CIESIN - Columbia University. 2017. Gridded Population of the World, Version 4 (GPWv4): Basic Demographic Characteristics, Revision 10. Palisades, NY: NASA Socioeconomic Data and Applications Center (SEDAC). https://doi.org/10.7927/H45H7D7F.</w:t>
      </w:r>
    </w:p>
  </w:footnote>
  <w:footnote w:id="7">
    <w:p w14:paraId="58BEE371" w14:textId="22533E07" w:rsidR="00437881" w:rsidRDefault="00437881">
      <w:pPr>
        <w:pStyle w:val="FootnoteText"/>
      </w:pPr>
      <w:r>
        <w:rPr>
          <w:rStyle w:val="FootnoteReference"/>
        </w:rPr>
        <w:footnoteRef/>
      </w:r>
      <w:r>
        <w:t xml:space="preserve"> </w:t>
      </w:r>
      <w:r w:rsidRPr="002D0195">
        <w:t xml:space="preserve">Allen, L. H., De Benoist, B., Dary, O., Hurrell, R., &amp; World Health Organization, 2006. </w:t>
      </w:r>
      <w:r w:rsidRPr="002D0195">
        <w:rPr>
          <w:i/>
          <w:iCs/>
        </w:rPr>
        <w:t>Guidelines on food fortification with micronutrients</w:t>
      </w:r>
      <w:r w:rsidRPr="002D0195">
        <w:t>.</w:t>
      </w:r>
    </w:p>
  </w:footnote>
  <w:footnote w:id="8">
    <w:p w14:paraId="0B66217F" w14:textId="553B1F0E" w:rsidR="00437881" w:rsidRPr="00311FBB" w:rsidRDefault="00437881" w:rsidP="00311FBB">
      <w:pPr>
        <w:rPr>
          <w:sz w:val="20"/>
          <w:szCs w:val="20"/>
        </w:rPr>
      </w:pPr>
      <w:r>
        <w:rPr>
          <w:rStyle w:val="FootnoteReference"/>
        </w:rPr>
        <w:footnoteRef/>
      </w:r>
      <w:r w:rsidRPr="002D0195">
        <w:rPr>
          <w:sz w:val="20"/>
          <w:szCs w:val="20"/>
        </w:rPr>
        <w:t xml:space="preserve">British Nutrition Foundation, 2016. </w:t>
      </w:r>
      <w:r w:rsidRPr="002D0195">
        <w:rPr>
          <w:i/>
          <w:iCs/>
          <w:sz w:val="20"/>
          <w:szCs w:val="20"/>
        </w:rPr>
        <w:t>Nutrition requirements.</w:t>
      </w:r>
      <w:r w:rsidRPr="002D0195">
        <w:rPr>
          <w:sz w:val="20"/>
          <w:szCs w:val="20"/>
        </w:rPr>
        <w:t xml:space="preserve"> Available online at </w:t>
      </w:r>
      <w:hyperlink r:id="rId1">
        <w:r w:rsidRPr="002D0195">
          <w:rPr>
            <w:rStyle w:val="Hyperlink"/>
            <w:rFonts w:ascii="Calibri" w:eastAsia="Calibri" w:hAnsi="Calibri" w:cs="Calibri"/>
            <w:sz w:val="20"/>
            <w:szCs w:val="20"/>
          </w:rPr>
          <w:t>https://www.nutrition.org.uk/attachments/article/234/Nutrition%20Requirements_Revised%20Oct%202016.pdf</w:t>
        </w:r>
      </w:hyperlink>
      <w:r w:rsidRPr="002D0195">
        <w:rPr>
          <w:sz w:val="20"/>
          <w:szCs w:val="20"/>
        </w:rPr>
        <w:t>, accessed January 2018.</w:t>
      </w:r>
    </w:p>
  </w:footnote>
  <w:footnote w:id="9">
    <w:p w14:paraId="7E4A26E6" w14:textId="4DA310AE" w:rsidR="00437881" w:rsidRDefault="00437881">
      <w:pPr>
        <w:pStyle w:val="FootnoteText"/>
      </w:pPr>
      <w:r>
        <w:rPr>
          <w:rStyle w:val="FootnoteReference"/>
        </w:rPr>
        <w:footnoteRef/>
      </w:r>
      <w:r>
        <w:t xml:space="preserve"> </w:t>
      </w:r>
      <w:r w:rsidRPr="003953E2">
        <w:t xml:space="preserve"> </w:t>
      </w:r>
      <w:hyperlink r:id="rId2">
        <w:r w:rsidRPr="003953E2">
          <w:rPr>
            <w:rStyle w:val="Hyperlink"/>
            <w:rFonts w:ascii="Calibri" w:eastAsia="Calibri" w:hAnsi="Calibri" w:cs="Calibri"/>
          </w:rPr>
          <w:t>https://data.worldbank.org/indicator/SP.DYN.TFRT.IN/</w:t>
        </w:r>
      </w:hyperlink>
    </w:p>
  </w:footnote>
  <w:footnote w:id="10">
    <w:p w14:paraId="0D773646" w14:textId="77777777" w:rsidR="00437881" w:rsidRPr="002D0195" w:rsidRDefault="00437881" w:rsidP="00311FBB">
      <w:pPr>
        <w:rPr>
          <w:sz w:val="20"/>
          <w:szCs w:val="20"/>
        </w:rPr>
      </w:pPr>
      <w:r>
        <w:rPr>
          <w:rStyle w:val="FootnoteReference"/>
        </w:rPr>
        <w:footnoteRef/>
      </w:r>
      <w:r>
        <w:t xml:space="preserve"> </w:t>
      </w:r>
      <w:r w:rsidRPr="002D0195">
        <w:rPr>
          <w:sz w:val="20"/>
          <w:szCs w:val="20"/>
        </w:rPr>
        <w:t xml:space="preserve">CIA.gov World FactBook, 2010. </w:t>
      </w:r>
      <w:r w:rsidRPr="002D0195">
        <w:rPr>
          <w:i/>
          <w:iCs/>
          <w:sz w:val="20"/>
          <w:szCs w:val="20"/>
        </w:rPr>
        <w:t>World Statistics</w:t>
      </w:r>
      <w:r w:rsidRPr="002D0195">
        <w:rPr>
          <w:sz w:val="20"/>
          <w:szCs w:val="20"/>
        </w:rPr>
        <w:t xml:space="preserve"> archived</w:t>
      </w:r>
      <w:r w:rsidRPr="002D0195">
        <w:rPr>
          <w:color w:val="1A1A1A"/>
          <w:sz w:val="20"/>
          <w:szCs w:val="20"/>
        </w:rPr>
        <w:t> February 1, 2010, at </w:t>
      </w:r>
      <w:r w:rsidRPr="002D0195">
        <w:rPr>
          <w:color w:val="0A006D"/>
          <w:sz w:val="20"/>
          <w:szCs w:val="20"/>
        </w:rPr>
        <w:t xml:space="preserve">WebCite: </w:t>
      </w:r>
      <w:hyperlink r:id="rId3" w:history="1">
        <w:r w:rsidRPr="006373AA">
          <w:rPr>
            <w:rStyle w:val="Hyperlink"/>
            <w:sz w:val="20"/>
            <w:szCs w:val="20"/>
          </w:rPr>
          <w:t>https://www.cia.gov/library/publications/the-world-factbook-geos/xx.html</w:t>
        </w:r>
      </w:hyperlink>
    </w:p>
    <w:p w14:paraId="6A692860" w14:textId="0871B69C" w:rsidR="00437881" w:rsidRDefault="0043788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AC8"/>
    <w:multiLevelType w:val="hybridMultilevel"/>
    <w:tmpl w:val="5E869864"/>
    <w:lvl w:ilvl="0" w:tplc="BBFAE202">
      <w:start w:val="1"/>
      <w:numFmt w:val="bullet"/>
      <w:lvlText w:val="•"/>
      <w:lvlJc w:val="left"/>
      <w:pPr>
        <w:ind w:left="720" w:hanging="360"/>
      </w:pPr>
      <w:rPr>
        <w:rFonts w:ascii="Arial" w:hAnsi="Arial" w:hint="default"/>
      </w:rPr>
    </w:lvl>
    <w:lvl w:ilvl="1" w:tplc="E0CC9F68">
      <w:start w:val="1"/>
      <w:numFmt w:val="bullet"/>
      <w:lvlText w:val="o"/>
      <w:lvlJc w:val="left"/>
      <w:pPr>
        <w:ind w:left="720" w:hanging="360"/>
      </w:pPr>
      <w:rPr>
        <w:rFonts w:ascii="Courier New" w:hAnsi="Courier New" w:hint="default"/>
      </w:rPr>
    </w:lvl>
    <w:lvl w:ilvl="2" w:tplc="FEAA794A">
      <w:start w:val="1"/>
      <w:numFmt w:val="bullet"/>
      <w:lvlText w:val=""/>
      <w:lvlJc w:val="left"/>
      <w:pPr>
        <w:ind w:left="1440" w:hanging="360"/>
      </w:pPr>
      <w:rPr>
        <w:rFonts w:ascii="Wingdings" w:hAnsi="Wingdings" w:hint="default"/>
      </w:rPr>
    </w:lvl>
    <w:lvl w:ilvl="3" w:tplc="978A03DE">
      <w:start w:val="1"/>
      <w:numFmt w:val="bullet"/>
      <w:lvlText w:val=""/>
      <w:lvlJc w:val="left"/>
      <w:pPr>
        <w:ind w:left="2160" w:hanging="360"/>
      </w:pPr>
      <w:rPr>
        <w:rFonts w:ascii="Symbol" w:hAnsi="Symbol" w:hint="default"/>
      </w:rPr>
    </w:lvl>
    <w:lvl w:ilvl="4" w:tplc="A0A45F5C">
      <w:start w:val="1"/>
      <w:numFmt w:val="bullet"/>
      <w:lvlText w:val="o"/>
      <w:lvlJc w:val="left"/>
      <w:pPr>
        <w:ind w:left="2880" w:hanging="360"/>
      </w:pPr>
      <w:rPr>
        <w:rFonts w:ascii="Courier New" w:hAnsi="Courier New" w:hint="default"/>
      </w:rPr>
    </w:lvl>
    <w:lvl w:ilvl="5" w:tplc="A676877E">
      <w:start w:val="1"/>
      <w:numFmt w:val="bullet"/>
      <w:lvlText w:val=""/>
      <w:lvlJc w:val="left"/>
      <w:pPr>
        <w:ind w:left="3600" w:hanging="360"/>
      </w:pPr>
      <w:rPr>
        <w:rFonts w:ascii="Wingdings" w:hAnsi="Wingdings" w:hint="default"/>
      </w:rPr>
    </w:lvl>
    <w:lvl w:ilvl="6" w:tplc="5D060C84">
      <w:start w:val="1"/>
      <w:numFmt w:val="bullet"/>
      <w:lvlText w:val=""/>
      <w:lvlJc w:val="left"/>
      <w:pPr>
        <w:ind w:left="4320" w:hanging="360"/>
      </w:pPr>
      <w:rPr>
        <w:rFonts w:ascii="Symbol" w:hAnsi="Symbol" w:hint="default"/>
      </w:rPr>
    </w:lvl>
    <w:lvl w:ilvl="7" w:tplc="821AB678">
      <w:start w:val="1"/>
      <w:numFmt w:val="bullet"/>
      <w:lvlText w:val="o"/>
      <w:lvlJc w:val="left"/>
      <w:pPr>
        <w:ind w:left="5040" w:hanging="360"/>
      </w:pPr>
      <w:rPr>
        <w:rFonts w:ascii="Courier New" w:hAnsi="Courier New" w:hint="default"/>
      </w:rPr>
    </w:lvl>
    <w:lvl w:ilvl="8" w:tplc="A480590C">
      <w:start w:val="1"/>
      <w:numFmt w:val="bullet"/>
      <w:lvlText w:val=""/>
      <w:lvlJc w:val="left"/>
      <w:pPr>
        <w:ind w:left="5760" w:hanging="360"/>
      </w:pPr>
      <w:rPr>
        <w:rFonts w:ascii="Wingdings" w:hAnsi="Wingdings" w:hint="default"/>
      </w:rPr>
    </w:lvl>
  </w:abstractNum>
  <w:abstractNum w:abstractNumId="1" w15:restartNumberingAfterBreak="0">
    <w:nsid w:val="092D26BE"/>
    <w:multiLevelType w:val="hybridMultilevel"/>
    <w:tmpl w:val="04941632"/>
    <w:lvl w:ilvl="0" w:tplc="BBFAE202">
      <w:start w:val="1"/>
      <w:numFmt w:val="bullet"/>
      <w:lvlText w:val="•"/>
      <w:lvlJc w:val="left"/>
      <w:pPr>
        <w:ind w:left="720" w:hanging="360"/>
      </w:pPr>
      <w:rPr>
        <w:rFonts w:ascii="Arial" w:hAnsi="Arial" w:hint="default"/>
      </w:rPr>
    </w:lvl>
    <w:lvl w:ilvl="1" w:tplc="BBFAE202">
      <w:start w:val="1"/>
      <w:numFmt w:val="bullet"/>
      <w:lvlText w:val="•"/>
      <w:lvlJc w:val="left"/>
      <w:pPr>
        <w:ind w:left="1440" w:hanging="360"/>
      </w:pPr>
      <w:rPr>
        <w:rFonts w:ascii="Arial" w:hAnsi="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997167"/>
    <w:multiLevelType w:val="hybridMultilevel"/>
    <w:tmpl w:val="7AAA2F8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3A0082B"/>
    <w:multiLevelType w:val="multilevel"/>
    <w:tmpl w:val="14EC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13AFA"/>
    <w:multiLevelType w:val="multilevel"/>
    <w:tmpl w:val="EE7246E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44546A" w:themeColor="text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E35AA3"/>
    <w:multiLevelType w:val="hybridMultilevel"/>
    <w:tmpl w:val="35EACC06"/>
    <w:lvl w:ilvl="0" w:tplc="A9FE02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044B1E"/>
    <w:multiLevelType w:val="multilevel"/>
    <w:tmpl w:val="005C1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170F3C"/>
    <w:multiLevelType w:val="hybridMultilevel"/>
    <w:tmpl w:val="31C48CF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2AED7E23"/>
    <w:multiLevelType w:val="hybridMultilevel"/>
    <w:tmpl w:val="D0DACF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C042404"/>
    <w:multiLevelType w:val="hybridMultilevel"/>
    <w:tmpl w:val="8B34CDEC"/>
    <w:lvl w:ilvl="0" w:tplc="6BE6E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C62E2"/>
    <w:multiLevelType w:val="hybridMultilevel"/>
    <w:tmpl w:val="886C0F72"/>
    <w:lvl w:ilvl="0" w:tplc="CFD0D5F8">
      <w:start w:val="1"/>
      <w:numFmt w:val="bullet"/>
      <w:lvlText w:val=""/>
      <w:lvlJc w:val="left"/>
      <w:pPr>
        <w:ind w:left="720" w:hanging="360"/>
      </w:pPr>
      <w:rPr>
        <w:rFonts w:ascii="Symbol" w:hAnsi="Symbol" w:hint="default"/>
      </w:rPr>
    </w:lvl>
    <w:lvl w:ilvl="1" w:tplc="2DC2BA92">
      <w:start w:val="1"/>
      <w:numFmt w:val="bullet"/>
      <w:lvlText w:val="o"/>
      <w:lvlJc w:val="left"/>
      <w:pPr>
        <w:ind w:left="1440" w:hanging="360"/>
      </w:pPr>
      <w:rPr>
        <w:rFonts w:ascii="Courier New" w:hAnsi="Courier New" w:hint="default"/>
      </w:rPr>
    </w:lvl>
    <w:lvl w:ilvl="2" w:tplc="F570946A">
      <w:start w:val="1"/>
      <w:numFmt w:val="bullet"/>
      <w:lvlText w:val=""/>
      <w:lvlJc w:val="left"/>
      <w:pPr>
        <w:ind w:left="2160" w:hanging="360"/>
      </w:pPr>
      <w:rPr>
        <w:rFonts w:ascii="Wingdings" w:hAnsi="Wingdings" w:hint="default"/>
      </w:rPr>
    </w:lvl>
    <w:lvl w:ilvl="3" w:tplc="4230C0E8">
      <w:start w:val="1"/>
      <w:numFmt w:val="bullet"/>
      <w:lvlText w:val=""/>
      <w:lvlJc w:val="left"/>
      <w:pPr>
        <w:ind w:left="2880" w:hanging="360"/>
      </w:pPr>
      <w:rPr>
        <w:rFonts w:ascii="Symbol" w:hAnsi="Symbol" w:hint="default"/>
      </w:rPr>
    </w:lvl>
    <w:lvl w:ilvl="4" w:tplc="F9C6BD98">
      <w:start w:val="1"/>
      <w:numFmt w:val="bullet"/>
      <w:lvlText w:val="o"/>
      <w:lvlJc w:val="left"/>
      <w:pPr>
        <w:ind w:left="3600" w:hanging="360"/>
      </w:pPr>
      <w:rPr>
        <w:rFonts w:ascii="Courier New" w:hAnsi="Courier New" w:hint="default"/>
      </w:rPr>
    </w:lvl>
    <w:lvl w:ilvl="5" w:tplc="F9245D92">
      <w:start w:val="1"/>
      <w:numFmt w:val="bullet"/>
      <w:lvlText w:val=""/>
      <w:lvlJc w:val="left"/>
      <w:pPr>
        <w:ind w:left="4320" w:hanging="360"/>
      </w:pPr>
      <w:rPr>
        <w:rFonts w:ascii="Wingdings" w:hAnsi="Wingdings" w:hint="default"/>
      </w:rPr>
    </w:lvl>
    <w:lvl w:ilvl="6" w:tplc="0DD4DA8C">
      <w:start w:val="1"/>
      <w:numFmt w:val="bullet"/>
      <w:lvlText w:val=""/>
      <w:lvlJc w:val="left"/>
      <w:pPr>
        <w:ind w:left="5040" w:hanging="360"/>
      </w:pPr>
      <w:rPr>
        <w:rFonts w:ascii="Symbol" w:hAnsi="Symbol" w:hint="default"/>
      </w:rPr>
    </w:lvl>
    <w:lvl w:ilvl="7" w:tplc="DFD23842">
      <w:start w:val="1"/>
      <w:numFmt w:val="bullet"/>
      <w:lvlText w:val="o"/>
      <w:lvlJc w:val="left"/>
      <w:pPr>
        <w:ind w:left="5760" w:hanging="360"/>
      </w:pPr>
      <w:rPr>
        <w:rFonts w:ascii="Courier New" w:hAnsi="Courier New" w:hint="default"/>
      </w:rPr>
    </w:lvl>
    <w:lvl w:ilvl="8" w:tplc="BCA6A1F6">
      <w:start w:val="1"/>
      <w:numFmt w:val="bullet"/>
      <w:lvlText w:val=""/>
      <w:lvlJc w:val="left"/>
      <w:pPr>
        <w:ind w:left="6480" w:hanging="360"/>
      </w:pPr>
      <w:rPr>
        <w:rFonts w:ascii="Wingdings" w:hAnsi="Wingdings" w:hint="default"/>
      </w:rPr>
    </w:lvl>
  </w:abstractNum>
  <w:abstractNum w:abstractNumId="11" w15:restartNumberingAfterBreak="0">
    <w:nsid w:val="443E43AF"/>
    <w:multiLevelType w:val="hybridMultilevel"/>
    <w:tmpl w:val="8EB07006"/>
    <w:lvl w:ilvl="0" w:tplc="09541B76">
      <w:start w:val="1"/>
      <w:numFmt w:val="bullet"/>
      <w:lvlText w:val=""/>
      <w:lvlJc w:val="left"/>
      <w:pPr>
        <w:ind w:left="720" w:hanging="360"/>
      </w:pPr>
      <w:rPr>
        <w:rFonts w:ascii="Symbol" w:hAnsi="Symbol" w:hint="default"/>
      </w:rPr>
    </w:lvl>
    <w:lvl w:ilvl="1" w:tplc="E126F8B4">
      <w:start w:val="1"/>
      <w:numFmt w:val="bullet"/>
      <w:lvlText w:val="o"/>
      <w:lvlJc w:val="left"/>
      <w:pPr>
        <w:ind w:left="1440" w:hanging="360"/>
      </w:pPr>
      <w:rPr>
        <w:rFonts w:ascii="Courier New" w:hAnsi="Courier New" w:hint="default"/>
      </w:rPr>
    </w:lvl>
    <w:lvl w:ilvl="2" w:tplc="A162DAC6">
      <w:start w:val="1"/>
      <w:numFmt w:val="bullet"/>
      <w:lvlText w:val=""/>
      <w:lvlJc w:val="left"/>
      <w:pPr>
        <w:ind w:left="2160" w:hanging="360"/>
      </w:pPr>
      <w:rPr>
        <w:rFonts w:ascii="Wingdings" w:hAnsi="Wingdings" w:hint="default"/>
      </w:rPr>
    </w:lvl>
    <w:lvl w:ilvl="3" w:tplc="692E82F6">
      <w:start w:val="1"/>
      <w:numFmt w:val="bullet"/>
      <w:lvlText w:val=""/>
      <w:lvlJc w:val="left"/>
      <w:pPr>
        <w:ind w:left="2880" w:hanging="360"/>
      </w:pPr>
      <w:rPr>
        <w:rFonts w:ascii="Symbol" w:hAnsi="Symbol" w:hint="default"/>
      </w:rPr>
    </w:lvl>
    <w:lvl w:ilvl="4" w:tplc="A23A2318">
      <w:start w:val="1"/>
      <w:numFmt w:val="bullet"/>
      <w:lvlText w:val="o"/>
      <w:lvlJc w:val="left"/>
      <w:pPr>
        <w:ind w:left="3600" w:hanging="360"/>
      </w:pPr>
      <w:rPr>
        <w:rFonts w:ascii="Courier New" w:hAnsi="Courier New" w:hint="default"/>
      </w:rPr>
    </w:lvl>
    <w:lvl w:ilvl="5" w:tplc="9612A988">
      <w:start w:val="1"/>
      <w:numFmt w:val="bullet"/>
      <w:lvlText w:val=""/>
      <w:lvlJc w:val="left"/>
      <w:pPr>
        <w:ind w:left="4320" w:hanging="360"/>
      </w:pPr>
      <w:rPr>
        <w:rFonts w:ascii="Wingdings" w:hAnsi="Wingdings" w:hint="default"/>
      </w:rPr>
    </w:lvl>
    <w:lvl w:ilvl="6" w:tplc="4288E342">
      <w:start w:val="1"/>
      <w:numFmt w:val="bullet"/>
      <w:lvlText w:val=""/>
      <w:lvlJc w:val="left"/>
      <w:pPr>
        <w:ind w:left="5040" w:hanging="360"/>
      </w:pPr>
      <w:rPr>
        <w:rFonts w:ascii="Symbol" w:hAnsi="Symbol" w:hint="default"/>
      </w:rPr>
    </w:lvl>
    <w:lvl w:ilvl="7" w:tplc="F5043442">
      <w:start w:val="1"/>
      <w:numFmt w:val="bullet"/>
      <w:lvlText w:val="o"/>
      <w:lvlJc w:val="left"/>
      <w:pPr>
        <w:ind w:left="5760" w:hanging="360"/>
      </w:pPr>
      <w:rPr>
        <w:rFonts w:ascii="Courier New" w:hAnsi="Courier New" w:hint="default"/>
      </w:rPr>
    </w:lvl>
    <w:lvl w:ilvl="8" w:tplc="3C70F598">
      <w:start w:val="1"/>
      <w:numFmt w:val="bullet"/>
      <w:lvlText w:val=""/>
      <w:lvlJc w:val="left"/>
      <w:pPr>
        <w:ind w:left="6480" w:hanging="360"/>
      </w:pPr>
      <w:rPr>
        <w:rFonts w:ascii="Wingdings" w:hAnsi="Wingdings" w:hint="default"/>
      </w:rPr>
    </w:lvl>
  </w:abstractNum>
  <w:abstractNum w:abstractNumId="12" w15:restartNumberingAfterBreak="0">
    <w:nsid w:val="44470A06"/>
    <w:multiLevelType w:val="multilevel"/>
    <w:tmpl w:val="6128C7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44546A" w:themeColor="text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B54288"/>
    <w:multiLevelType w:val="multilevel"/>
    <w:tmpl w:val="CFB02F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4C3D76A2"/>
    <w:multiLevelType w:val="hybridMultilevel"/>
    <w:tmpl w:val="EF52BBC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58877BC1"/>
    <w:multiLevelType w:val="hybridMultilevel"/>
    <w:tmpl w:val="DD0E0E8A"/>
    <w:lvl w:ilvl="0" w:tplc="BBFAE202">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D02D5B"/>
    <w:multiLevelType w:val="hybridMultilevel"/>
    <w:tmpl w:val="4DAC1D36"/>
    <w:lvl w:ilvl="0" w:tplc="BBFAE202">
      <w:start w:val="1"/>
      <w:numFmt w:val="bullet"/>
      <w:lvlText w:val="•"/>
      <w:lvlJc w:val="left"/>
      <w:pPr>
        <w:ind w:left="720" w:hanging="360"/>
      </w:pPr>
      <w:rPr>
        <w:rFonts w:ascii="Arial" w:hAnsi="Arial"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17" w15:restartNumberingAfterBreak="0">
    <w:nsid w:val="5BCD1796"/>
    <w:multiLevelType w:val="hybridMultilevel"/>
    <w:tmpl w:val="FECC832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5C3A6AB5"/>
    <w:multiLevelType w:val="multilevel"/>
    <w:tmpl w:val="6608D336"/>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2531D3"/>
    <w:multiLevelType w:val="hybridMultilevel"/>
    <w:tmpl w:val="3594CA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377140"/>
    <w:multiLevelType w:val="hybridMultilevel"/>
    <w:tmpl w:val="9F7A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D574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A2485A"/>
    <w:multiLevelType w:val="hybridMultilevel"/>
    <w:tmpl w:val="B1F8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C7430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38156D"/>
    <w:multiLevelType w:val="hybridMultilevel"/>
    <w:tmpl w:val="764CB590"/>
    <w:lvl w:ilvl="0" w:tplc="D7E88D38">
      <w:start w:val="1"/>
      <w:numFmt w:val="bullet"/>
      <w:lvlText w:val=""/>
      <w:lvlJc w:val="left"/>
      <w:pPr>
        <w:ind w:left="720" w:hanging="360"/>
      </w:pPr>
      <w:rPr>
        <w:rFonts w:ascii="Symbol" w:hAnsi="Symbol" w:hint="default"/>
      </w:rPr>
    </w:lvl>
    <w:lvl w:ilvl="1" w:tplc="2F44AA30">
      <w:start w:val="1"/>
      <w:numFmt w:val="bullet"/>
      <w:lvlText w:val="o"/>
      <w:lvlJc w:val="left"/>
      <w:pPr>
        <w:ind w:left="1440" w:hanging="360"/>
      </w:pPr>
      <w:rPr>
        <w:rFonts w:ascii="Courier New" w:hAnsi="Courier New" w:hint="default"/>
      </w:rPr>
    </w:lvl>
    <w:lvl w:ilvl="2" w:tplc="6EB20644">
      <w:start w:val="1"/>
      <w:numFmt w:val="bullet"/>
      <w:lvlText w:val=""/>
      <w:lvlJc w:val="left"/>
      <w:pPr>
        <w:ind w:left="2160" w:hanging="360"/>
      </w:pPr>
      <w:rPr>
        <w:rFonts w:ascii="Wingdings" w:hAnsi="Wingdings" w:hint="default"/>
      </w:rPr>
    </w:lvl>
    <w:lvl w:ilvl="3" w:tplc="D4600564">
      <w:start w:val="1"/>
      <w:numFmt w:val="bullet"/>
      <w:lvlText w:val=""/>
      <w:lvlJc w:val="left"/>
      <w:pPr>
        <w:ind w:left="2880" w:hanging="360"/>
      </w:pPr>
      <w:rPr>
        <w:rFonts w:ascii="Symbol" w:hAnsi="Symbol" w:hint="default"/>
      </w:rPr>
    </w:lvl>
    <w:lvl w:ilvl="4" w:tplc="1D86EBD0">
      <w:start w:val="1"/>
      <w:numFmt w:val="bullet"/>
      <w:lvlText w:val="o"/>
      <w:lvlJc w:val="left"/>
      <w:pPr>
        <w:ind w:left="3600" w:hanging="360"/>
      </w:pPr>
      <w:rPr>
        <w:rFonts w:ascii="Courier New" w:hAnsi="Courier New" w:hint="default"/>
      </w:rPr>
    </w:lvl>
    <w:lvl w:ilvl="5" w:tplc="16CE4138">
      <w:start w:val="1"/>
      <w:numFmt w:val="bullet"/>
      <w:lvlText w:val=""/>
      <w:lvlJc w:val="left"/>
      <w:pPr>
        <w:ind w:left="4320" w:hanging="360"/>
      </w:pPr>
      <w:rPr>
        <w:rFonts w:ascii="Wingdings" w:hAnsi="Wingdings" w:hint="default"/>
      </w:rPr>
    </w:lvl>
    <w:lvl w:ilvl="6" w:tplc="83FA84BE">
      <w:start w:val="1"/>
      <w:numFmt w:val="bullet"/>
      <w:lvlText w:val=""/>
      <w:lvlJc w:val="left"/>
      <w:pPr>
        <w:ind w:left="5040" w:hanging="360"/>
      </w:pPr>
      <w:rPr>
        <w:rFonts w:ascii="Symbol" w:hAnsi="Symbol" w:hint="default"/>
      </w:rPr>
    </w:lvl>
    <w:lvl w:ilvl="7" w:tplc="D7405076">
      <w:start w:val="1"/>
      <w:numFmt w:val="bullet"/>
      <w:lvlText w:val="o"/>
      <w:lvlJc w:val="left"/>
      <w:pPr>
        <w:ind w:left="5760" w:hanging="360"/>
      </w:pPr>
      <w:rPr>
        <w:rFonts w:ascii="Courier New" w:hAnsi="Courier New" w:hint="default"/>
      </w:rPr>
    </w:lvl>
    <w:lvl w:ilvl="8" w:tplc="1F8ED70C">
      <w:start w:val="1"/>
      <w:numFmt w:val="bullet"/>
      <w:lvlText w:val=""/>
      <w:lvlJc w:val="left"/>
      <w:pPr>
        <w:ind w:left="6480" w:hanging="360"/>
      </w:pPr>
      <w:rPr>
        <w:rFonts w:ascii="Wingdings" w:hAnsi="Wingdings" w:hint="default"/>
      </w:rPr>
    </w:lvl>
  </w:abstractNum>
  <w:abstractNum w:abstractNumId="25" w15:restartNumberingAfterBreak="0">
    <w:nsid w:val="69867B75"/>
    <w:multiLevelType w:val="hybridMultilevel"/>
    <w:tmpl w:val="39782B9C"/>
    <w:lvl w:ilvl="0" w:tplc="BBFAE202">
      <w:start w:val="1"/>
      <w:numFmt w:val="bullet"/>
      <w:lvlText w:val="•"/>
      <w:lvlJc w:val="left"/>
      <w:pPr>
        <w:ind w:left="1440" w:hanging="360"/>
      </w:pPr>
      <w:rPr>
        <w:rFonts w:ascii="Arial" w:hAnsi="Arial" w:hint="default"/>
      </w:rPr>
    </w:lvl>
    <w:lvl w:ilvl="1" w:tplc="E126F8B4">
      <w:start w:val="1"/>
      <w:numFmt w:val="bullet"/>
      <w:lvlText w:val="o"/>
      <w:lvlJc w:val="left"/>
      <w:pPr>
        <w:ind w:left="1440" w:hanging="360"/>
      </w:pPr>
      <w:rPr>
        <w:rFonts w:ascii="Courier New" w:hAnsi="Courier New" w:hint="default"/>
      </w:rPr>
    </w:lvl>
    <w:lvl w:ilvl="2" w:tplc="A162DAC6">
      <w:start w:val="1"/>
      <w:numFmt w:val="bullet"/>
      <w:lvlText w:val=""/>
      <w:lvlJc w:val="left"/>
      <w:pPr>
        <w:ind w:left="2160" w:hanging="360"/>
      </w:pPr>
      <w:rPr>
        <w:rFonts w:ascii="Wingdings" w:hAnsi="Wingdings" w:hint="default"/>
      </w:rPr>
    </w:lvl>
    <w:lvl w:ilvl="3" w:tplc="692E82F6">
      <w:start w:val="1"/>
      <w:numFmt w:val="bullet"/>
      <w:lvlText w:val=""/>
      <w:lvlJc w:val="left"/>
      <w:pPr>
        <w:ind w:left="2880" w:hanging="360"/>
      </w:pPr>
      <w:rPr>
        <w:rFonts w:ascii="Symbol" w:hAnsi="Symbol" w:hint="default"/>
      </w:rPr>
    </w:lvl>
    <w:lvl w:ilvl="4" w:tplc="A23A2318">
      <w:start w:val="1"/>
      <w:numFmt w:val="bullet"/>
      <w:lvlText w:val="o"/>
      <w:lvlJc w:val="left"/>
      <w:pPr>
        <w:ind w:left="3600" w:hanging="360"/>
      </w:pPr>
      <w:rPr>
        <w:rFonts w:ascii="Courier New" w:hAnsi="Courier New" w:hint="default"/>
      </w:rPr>
    </w:lvl>
    <w:lvl w:ilvl="5" w:tplc="9612A988">
      <w:start w:val="1"/>
      <w:numFmt w:val="bullet"/>
      <w:lvlText w:val=""/>
      <w:lvlJc w:val="left"/>
      <w:pPr>
        <w:ind w:left="4320" w:hanging="360"/>
      </w:pPr>
      <w:rPr>
        <w:rFonts w:ascii="Wingdings" w:hAnsi="Wingdings" w:hint="default"/>
      </w:rPr>
    </w:lvl>
    <w:lvl w:ilvl="6" w:tplc="4288E342">
      <w:start w:val="1"/>
      <w:numFmt w:val="bullet"/>
      <w:lvlText w:val=""/>
      <w:lvlJc w:val="left"/>
      <w:pPr>
        <w:ind w:left="5040" w:hanging="360"/>
      </w:pPr>
      <w:rPr>
        <w:rFonts w:ascii="Symbol" w:hAnsi="Symbol" w:hint="default"/>
      </w:rPr>
    </w:lvl>
    <w:lvl w:ilvl="7" w:tplc="F5043442">
      <w:start w:val="1"/>
      <w:numFmt w:val="bullet"/>
      <w:lvlText w:val="o"/>
      <w:lvlJc w:val="left"/>
      <w:pPr>
        <w:ind w:left="5760" w:hanging="360"/>
      </w:pPr>
      <w:rPr>
        <w:rFonts w:ascii="Courier New" w:hAnsi="Courier New" w:hint="default"/>
      </w:rPr>
    </w:lvl>
    <w:lvl w:ilvl="8" w:tplc="3C70F598">
      <w:start w:val="1"/>
      <w:numFmt w:val="bullet"/>
      <w:lvlText w:val=""/>
      <w:lvlJc w:val="left"/>
      <w:pPr>
        <w:ind w:left="6480" w:hanging="360"/>
      </w:pPr>
      <w:rPr>
        <w:rFonts w:ascii="Wingdings" w:hAnsi="Wingdings" w:hint="default"/>
      </w:rPr>
    </w:lvl>
  </w:abstractNum>
  <w:abstractNum w:abstractNumId="26" w15:restartNumberingAfterBreak="0">
    <w:nsid w:val="6B0618A1"/>
    <w:multiLevelType w:val="hybridMultilevel"/>
    <w:tmpl w:val="2952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344C7"/>
    <w:multiLevelType w:val="hybridMultilevel"/>
    <w:tmpl w:val="AD0AC9CA"/>
    <w:lvl w:ilvl="0" w:tplc="E4FC280C">
      <w:start w:val="1"/>
      <w:numFmt w:val="bullet"/>
      <w:lvlText w:val=""/>
      <w:lvlJc w:val="left"/>
      <w:pPr>
        <w:ind w:left="720" w:hanging="360"/>
      </w:pPr>
      <w:rPr>
        <w:rFonts w:ascii="Symbol" w:hAnsi="Symbol" w:hint="default"/>
      </w:rPr>
    </w:lvl>
    <w:lvl w:ilvl="1" w:tplc="E0CC9F68">
      <w:start w:val="1"/>
      <w:numFmt w:val="bullet"/>
      <w:lvlText w:val="o"/>
      <w:lvlJc w:val="left"/>
      <w:pPr>
        <w:ind w:left="1440" w:hanging="360"/>
      </w:pPr>
      <w:rPr>
        <w:rFonts w:ascii="Courier New" w:hAnsi="Courier New" w:hint="default"/>
      </w:rPr>
    </w:lvl>
    <w:lvl w:ilvl="2" w:tplc="FEAA794A">
      <w:start w:val="1"/>
      <w:numFmt w:val="bullet"/>
      <w:lvlText w:val=""/>
      <w:lvlJc w:val="left"/>
      <w:pPr>
        <w:ind w:left="2160" w:hanging="360"/>
      </w:pPr>
      <w:rPr>
        <w:rFonts w:ascii="Wingdings" w:hAnsi="Wingdings" w:hint="default"/>
      </w:rPr>
    </w:lvl>
    <w:lvl w:ilvl="3" w:tplc="978A03DE">
      <w:start w:val="1"/>
      <w:numFmt w:val="bullet"/>
      <w:lvlText w:val=""/>
      <w:lvlJc w:val="left"/>
      <w:pPr>
        <w:ind w:left="2880" w:hanging="360"/>
      </w:pPr>
      <w:rPr>
        <w:rFonts w:ascii="Symbol" w:hAnsi="Symbol" w:hint="default"/>
      </w:rPr>
    </w:lvl>
    <w:lvl w:ilvl="4" w:tplc="A0A45F5C">
      <w:start w:val="1"/>
      <w:numFmt w:val="bullet"/>
      <w:lvlText w:val="o"/>
      <w:lvlJc w:val="left"/>
      <w:pPr>
        <w:ind w:left="3600" w:hanging="360"/>
      </w:pPr>
      <w:rPr>
        <w:rFonts w:ascii="Courier New" w:hAnsi="Courier New" w:hint="default"/>
      </w:rPr>
    </w:lvl>
    <w:lvl w:ilvl="5" w:tplc="A676877E">
      <w:start w:val="1"/>
      <w:numFmt w:val="bullet"/>
      <w:lvlText w:val=""/>
      <w:lvlJc w:val="left"/>
      <w:pPr>
        <w:ind w:left="4320" w:hanging="360"/>
      </w:pPr>
      <w:rPr>
        <w:rFonts w:ascii="Wingdings" w:hAnsi="Wingdings" w:hint="default"/>
      </w:rPr>
    </w:lvl>
    <w:lvl w:ilvl="6" w:tplc="5D060C84">
      <w:start w:val="1"/>
      <w:numFmt w:val="bullet"/>
      <w:lvlText w:val=""/>
      <w:lvlJc w:val="left"/>
      <w:pPr>
        <w:ind w:left="5040" w:hanging="360"/>
      </w:pPr>
      <w:rPr>
        <w:rFonts w:ascii="Symbol" w:hAnsi="Symbol" w:hint="default"/>
      </w:rPr>
    </w:lvl>
    <w:lvl w:ilvl="7" w:tplc="821AB678">
      <w:start w:val="1"/>
      <w:numFmt w:val="bullet"/>
      <w:lvlText w:val="o"/>
      <w:lvlJc w:val="left"/>
      <w:pPr>
        <w:ind w:left="5760" w:hanging="360"/>
      </w:pPr>
      <w:rPr>
        <w:rFonts w:ascii="Courier New" w:hAnsi="Courier New" w:hint="default"/>
      </w:rPr>
    </w:lvl>
    <w:lvl w:ilvl="8" w:tplc="A480590C">
      <w:start w:val="1"/>
      <w:numFmt w:val="bullet"/>
      <w:lvlText w:val=""/>
      <w:lvlJc w:val="left"/>
      <w:pPr>
        <w:ind w:left="6480" w:hanging="360"/>
      </w:pPr>
      <w:rPr>
        <w:rFonts w:ascii="Wingdings" w:hAnsi="Wingdings" w:hint="default"/>
      </w:rPr>
    </w:lvl>
  </w:abstractNum>
  <w:abstractNum w:abstractNumId="28" w15:restartNumberingAfterBreak="0">
    <w:nsid w:val="76C065B9"/>
    <w:multiLevelType w:val="hybridMultilevel"/>
    <w:tmpl w:val="86A6F4A0"/>
    <w:lvl w:ilvl="0" w:tplc="55C274D2">
      <w:start w:val="1"/>
      <w:numFmt w:val="decimal"/>
      <w:lvlText w:val="%1."/>
      <w:lvlJc w:val="left"/>
      <w:pPr>
        <w:ind w:left="720" w:hanging="360"/>
      </w:pPr>
    </w:lvl>
    <w:lvl w:ilvl="1" w:tplc="2C0294C4">
      <w:start w:val="1"/>
      <w:numFmt w:val="lowerLetter"/>
      <w:lvlText w:val="%2."/>
      <w:lvlJc w:val="left"/>
      <w:pPr>
        <w:ind w:left="1440" w:hanging="360"/>
      </w:pPr>
    </w:lvl>
    <w:lvl w:ilvl="2" w:tplc="877C479E">
      <w:start w:val="1"/>
      <w:numFmt w:val="lowerRoman"/>
      <w:lvlText w:val="%3."/>
      <w:lvlJc w:val="right"/>
      <w:pPr>
        <w:ind w:left="2160" w:hanging="180"/>
      </w:pPr>
    </w:lvl>
    <w:lvl w:ilvl="3" w:tplc="EDF0991E">
      <w:start w:val="1"/>
      <w:numFmt w:val="decimal"/>
      <w:lvlText w:val="%4."/>
      <w:lvlJc w:val="left"/>
      <w:pPr>
        <w:ind w:left="2880" w:hanging="360"/>
      </w:pPr>
    </w:lvl>
    <w:lvl w:ilvl="4" w:tplc="C0562220">
      <w:start w:val="1"/>
      <w:numFmt w:val="lowerLetter"/>
      <w:lvlText w:val="%5."/>
      <w:lvlJc w:val="left"/>
      <w:pPr>
        <w:ind w:left="3600" w:hanging="360"/>
      </w:pPr>
    </w:lvl>
    <w:lvl w:ilvl="5" w:tplc="9AFAE73A">
      <w:start w:val="1"/>
      <w:numFmt w:val="lowerRoman"/>
      <w:lvlText w:val="%6."/>
      <w:lvlJc w:val="right"/>
      <w:pPr>
        <w:ind w:left="4320" w:hanging="180"/>
      </w:pPr>
    </w:lvl>
    <w:lvl w:ilvl="6" w:tplc="4B3EF39A">
      <w:start w:val="1"/>
      <w:numFmt w:val="decimal"/>
      <w:lvlText w:val="%7."/>
      <w:lvlJc w:val="left"/>
      <w:pPr>
        <w:ind w:left="5040" w:hanging="360"/>
      </w:pPr>
    </w:lvl>
    <w:lvl w:ilvl="7" w:tplc="130AA79C">
      <w:start w:val="1"/>
      <w:numFmt w:val="lowerLetter"/>
      <w:lvlText w:val="%8."/>
      <w:lvlJc w:val="left"/>
      <w:pPr>
        <w:ind w:left="5760" w:hanging="360"/>
      </w:pPr>
    </w:lvl>
    <w:lvl w:ilvl="8" w:tplc="743A4FA0">
      <w:start w:val="1"/>
      <w:numFmt w:val="lowerRoman"/>
      <w:lvlText w:val="%9."/>
      <w:lvlJc w:val="right"/>
      <w:pPr>
        <w:ind w:left="6480" w:hanging="180"/>
      </w:pPr>
    </w:lvl>
  </w:abstractNum>
  <w:abstractNum w:abstractNumId="29" w15:restartNumberingAfterBreak="0">
    <w:nsid w:val="7A8519F5"/>
    <w:multiLevelType w:val="multilevel"/>
    <w:tmpl w:val="16DAF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7"/>
  </w:num>
  <w:num w:numId="3">
    <w:abstractNumId w:val="11"/>
  </w:num>
  <w:num w:numId="4">
    <w:abstractNumId w:val="10"/>
  </w:num>
  <w:num w:numId="5">
    <w:abstractNumId w:val="24"/>
  </w:num>
  <w:num w:numId="6">
    <w:abstractNumId w:val="13"/>
  </w:num>
  <w:num w:numId="7">
    <w:abstractNumId w:val="28"/>
  </w:num>
  <w:num w:numId="8">
    <w:abstractNumId w:val="5"/>
  </w:num>
  <w:num w:numId="9">
    <w:abstractNumId w:val="4"/>
  </w:num>
  <w:num w:numId="10">
    <w:abstractNumId w:val="23"/>
  </w:num>
  <w:num w:numId="11">
    <w:abstractNumId w:val="12"/>
  </w:num>
  <w:num w:numId="12">
    <w:abstractNumId w:val="8"/>
  </w:num>
  <w:num w:numId="13">
    <w:abstractNumId w:val="17"/>
  </w:num>
  <w:num w:numId="14">
    <w:abstractNumId w:val="14"/>
  </w:num>
  <w:num w:numId="15">
    <w:abstractNumId w:val="7"/>
  </w:num>
  <w:num w:numId="16">
    <w:abstractNumId w:val="19"/>
  </w:num>
  <w:num w:numId="17">
    <w:abstractNumId w:val="21"/>
  </w:num>
  <w:num w:numId="18">
    <w:abstractNumId w:val="2"/>
  </w:num>
  <w:num w:numId="19">
    <w:abstractNumId w:val="6"/>
  </w:num>
  <w:num w:numId="20">
    <w:abstractNumId w:val="15"/>
  </w:num>
  <w:num w:numId="21">
    <w:abstractNumId w:val="1"/>
  </w:num>
  <w:num w:numId="22">
    <w:abstractNumId w:val="25"/>
  </w:num>
  <w:num w:numId="23">
    <w:abstractNumId w:val="0"/>
  </w:num>
  <w:num w:numId="24">
    <w:abstractNumId w:val="16"/>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2"/>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3"/>
  </w:num>
  <w:num w:numId="32">
    <w:abstractNumId w:val="3"/>
    <w:lvlOverride w:ilvl="1">
      <w:lvl w:ilvl="1">
        <w:numFmt w:val="lowerLetter"/>
        <w:lvlText w:val="%2."/>
        <w:lvlJc w:val="left"/>
      </w:lvl>
    </w:lvlOverride>
  </w:num>
  <w:num w:numId="33">
    <w:abstractNumId w:val="3"/>
    <w:lvlOverride w:ilvl="1">
      <w:lvl w:ilvl="1">
        <w:numFmt w:val="lowerLetter"/>
        <w:lvlText w:val="%2."/>
        <w:lvlJc w:val="left"/>
      </w:lvl>
    </w:lvlOverride>
    <w:lvlOverride w:ilvl="2">
      <w:lvl w:ilvl="2">
        <w:numFmt w:val="lowerRoman"/>
        <w:lvlText w:val="%3."/>
        <w:lvlJc w:val="right"/>
      </w:lvl>
    </w:lvlOverride>
  </w:num>
  <w:num w:numId="34">
    <w:abstractNumId w:val="3"/>
    <w:lvlOverride w:ilvl="1">
      <w:lvl w:ilvl="1">
        <w:numFmt w:val="lowerLetter"/>
        <w:lvlText w:val="%2."/>
        <w:lvlJc w:val="left"/>
      </w:lvl>
    </w:lvlOverride>
    <w:lvlOverride w:ilvl="2">
      <w:lvl w:ilvl="2">
        <w:numFmt w:val="lowerRoman"/>
        <w:lvlText w:val="%3."/>
        <w:lvlJc w:val="right"/>
      </w:lvl>
    </w:lvlOverride>
  </w:num>
  <w:num w:numId="35">
    <w:abstractNumId w:val="3"/>
    <w:lvlOverride w:ilvl="1">
      <w:lvl w:ilvl="1">
        <w:numFmt w:val="lowerLetter"/>
        <w:lvlText w:val="%2."/>
        <w:lvlJc w:val="left"/>
      </w:lvl>
    </w:lvlOverride>
    <w:lvlOverride w:ilvl="2">
      <w:lvl w:ilvl="2">
        <w:numFmt w:val="lowerRoman"/>
        <w:lvlText w:val="%3."/>
        <w:lvlJc w:val="right"/>
      </w:lvl>
    </w:lvlOverride>
  </w:num>
  <w:num w:numId="36">
    <w:abstractNumId w:val="3"/>
    <w:lvlOverride w:ilvl="1">
      <w:lvl w:ilvl="1">
        <w:numFmt w:val="lowerLetter"/>
        <w:lvlText w:val="%2."/>
        <w:lvlJc w:val="left"/>
      </w:lvl>
    </w:lvlOverride>
    <w:lvlOverride w:ilvl="2">
      <w:lvl w:ilvl="2">
        <w:numFmt w:val="lowerRoman"/>
        <w:lvlText w:val="%3."/>
        <w:lvlJc w:val="right"/>
      </w:lvl>
    </w:lvlOverride>
  </w:num>
  <w:num w:numId="37">
    <w:abstractNumId w:val="3"/>
    <w:lvlOverride w:ilvl="1">
      <w:lvl w:ilvl="1">
        <w:numFmt w:val="lowerLetter"/>
        <w:lvlText w:val="%2."/>
        <w:lvlJc w:val="left"/>
      </w:lvl>
    </w:lvlOverride>
    <w:lvlOverride w:ilvl="2">
      <w:lvl w:ilvl="2">
        <w:numFmt w:val="lowerRoman"/>
        <w:lvlText w:val="%3."/>
        <w:lvlJc w:val="right"/>
      </w:lvl>
    </w:lvlOverride>
  </w:num>
  <w:num w:numId="38">
    <w:abstractNumId w:val="29"/>
    <w:lvlOverride w:ilvl="1">
      <w:lvl w:ilvl="1">
        <w:numFmt w:val="lowerLetter"/>
        <w:lvlText w:val="%2."/>
        <w:lvlJc w:val="left"/>
      </w:lvl>
    </w:lvlOverride>
  </w:num>
  <w:num w:numId="39">
    <w:abstractNumId w:val="29"/>
    <w:lvlOverride w:ilvl="1">
      <w:lvl w:ilvl="1">
        <w:numFmt w:val="lowerLetter"/>
        <w:lvlText w:val="%2."/>
        <w:lvlJc w:val="left"/>
      </w:lvl>
    </w:lvlOverride>
    <w:lvlOverride w:ilvl="2">
      <w:lvl w:ilvl="2">
        <w:numFmt w:val="lowerRoman"/>
        <w:lvlText w:val="%3."/>
        <w:lvlJc w:val="right"/>
      </w:lvl>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psharp">
    <w15:presenceInfo w15:providerId="None" w15:userId="rpsharp"/>
  </w15:person>
  <w15:person w15:author="Rich Sharp">
    <w15:presenceInfo w15:providerId="Windows Live" w15:userId="fa28c7a53e86703f"/>
  </w15:person>
  <w15:person w15:author="Becky">
    <w15:presenceInfo w15:providerId="None" w15:userId="Becky"/>
  </w15:person>
  <w15:person w15:author="charlotte weil">
    <w15:presenceInfo w15:providerId="None" w15:userId="charlotte w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4D"/>
    <w:rsid w:val="00037178"/>
    <w:rsid w:val="00042461"/>
    <w:rsid w:val="00067384"/>
    <w:rsid w:val="00070420"/>
    <w:rsid w:val="00087E72"/>
    <w:rsid w:val="00091AD3"/>
    <w:rsid w:val="00093BF2"/>
    <w:rsid w:val="000A085D"/>
    <w:rsid w:val="000A62E9"/>
    <w:rsid w:val="000A75AF"/>
    <w:rsid w:val="000C3BE6"/>
    <w:rsid w:val="000E590C"/>
    <w:rsid w:val="000E7F3F"/>
    <w:rsid w:val="000F3EE8"/>
    <w:rsid w:val="001203D8"/>
    <w:rsid w:val="001252F1"/>
    <w:rsid w:val="00151890"/>
    <w:rsid w:val="00155731"/>
    <w:rsid w:val="001845C3"/>
    <w:rsid w:val="00184DC7"/>
    <w:rsid w:val="001959E4"/>
    <w:rsid w:val="00196AFB"/>
    <w:rsid w:val="001B7F72"/>
    <w:rsid w:val="001E0A94"/>
    <w:rsid w:val="001E0F27"/>
    <w:rsid w:val="00205632"/>
    <w:rsid w:val="00207DA6"/>
    <w:rsid w:val="00213A5B"/>
    <w:rsid w:val="0021534A"/>
    <w:rsid w:val="0022236A"/>
    <w:rsid w:val="00224FEC"/>
    <w:rsid w:val="00236115"/>
    <w:rsid w:val="00236CAD"/>
    <w:rsid w:val="00246395"/>
    <w:rsid w:val="00267CD4"/>
    <w:rsid w:val="00270B15"/>
    <w:rsid w:val="00272D29"/>
    <w:rsid w:val="002803DC"/>
    <w:rsid w:val="002C1A86"/>
    <w:rsid w:val="002C2935"/>
    <w:rsid w:val="002D0195"/>
    <w:rsid w:val="002D5178"/>
    <w:rsid w:val="002E33C6"/>
    <w:rsid w:val="002E3CB3"/>
    <w:rsid w:val="002F57BE"/>
    <w:rsid w:val="00301D06"/>
    <w:rsid w:val="00306B87"/>
    <w:rsid w:val="00311FBB"/>
    <w:rsid w:val="003166D2"/>
    <w:rsid w:val="00334898"/>
    <w:rsid w:val="003464FA"/>
    <w:rsid w:val="00347A3D"/>
    <w:rsid w:val="00360D57"/>
    <w:rsid w:val="00365A74"/>
    <w:rsid w:val="00372802"/>
    <w:rsid w:val="00381775"/>
    <w:rsid w:val="003953E2"/>
    <w:rsid w:val="0039727B"/>
    <w:rsid w:val="003B2903"/>
    <w:rsid w:val="003C74C0"/>
    <w:rsid w:val="003F4084"/>
    <w:rsid w:val="003F723C"/>
    <w:rsid w:val="00401F47"/>
    <w:rsid w:val="004126B9"/>
    <w:rsid w:val="00416F63"/>
    <w:rsid w:val="00437881"/>
    <w:rsid w:val="00442754"/>
    <w:rsid w:val="00455089"/>
    <w:rsid w:val="00456D8C"/>
    <w:rsid w:val="0045787B"/>
    <w:rsid w:val="004676F8"/>
    <w:rsid w:val="0047116F"/>
    <w:rsid w:val="00475F29"/>
    <w:rsid w:val="00476C86"/>
    <w:rsid w:val="00480A22"/>
    <w:rsid w:val="004861C3"/>
    <w:rsid w:val="0049467A"/>
    <w:rsid w:val="004C10CF"/>
    <w:rsid w:val="004C7245"/>
    <w:rsid w:val="004E1D13"/>
    <w:rsid w:val="00537731"/>
    <w:rsid w:val="00540DFB"/>
    <w:rsid w:val="005416A3"/>
    <w:rsid w:val="00555B62"/>
    <w:rsid w:val="00561B1B"/>
    <w:rsid w:val="005633BD"/>
    <w:rsid w:val="005B2A10"/>
    <w:rsid w:val="005C0B71"/>
    <w:rsid w:val="005E2B42"/>
    <w:rsid w:val="005E4BB6"/>
    <w:rsid w:val="005F14B1"/>
    <w:rsid w:val="005F2DF7"/>
    <w:rsid w:val="005F38A1"/>
    <w:rsid w:val="00601AC7"/>
    <w:rsid w:val="006058F5"/>
    <w:rsid w:val="00616EAF"/>
    <w:rsid w:val="0062403F"/>
    <w:rsid w:val="0062509D"/>
    <w:rsid w:val="00625C37"/>
    <w:rsid w:val="006373AA"/>
    <w:rsid w:val="006407FD"/>
    <w:rsid w:val="0064627B"/>
    <w:rsid w:val="006561DC"/>
    <w:rsid w:val="00667091"/>
    <w:rsid w:val="006813FA"/>
    <w:rsid w:val="006865EC"/>
    <w:rsid w:val="00686D84"/>
    <w:rsid w:val="00696C87"/>
    <w:rsid w:val="006A324C"/>
    <w:rsid w:val="006B2406"/>
    <w:rsid w:val="006B2EA6"/>
    <w:rsid w:val="006D6580"/>
    <w:rsid w:val="006D74D9"/>
    <w:rsid w:val="006F1B55"/>
    <w:rsid w:val="006F3D05"/>
    <w:rsid w:val="007108D3"/>
    <w:rsid w:val="007123FE"/>
    <w:rsid w:val="0072197C"/>
    <w:rsid w:val="00735AFA"/>
    <w:rsid w:val="007438C3"/>
    <w:rsid w:val="007519E9"/>
    <w:rsid w:val="007630D5"/>
    <w:rsid w:val="0077346F"/>
    <w:rsid w:val="007816CD"/>
    <w:rsid w:val="00796E81"/>
    <w:rsid w:val="007A1521"/>
    <w:rsid w:val="007A3ADA"/>
    <w:rsid w:val="007B5F59"/>
    <w:rsid w:val="007D0AD0"/>
    <w:rsid w:val="007E222C"/>
    <w:rsid w:val="007E49C1"/>
    <w:rsid w:val="007F30A6"/>
    <w:rsid w:val="00827AF0"/>
    <w:rsid w:val="008301B7"/>
    <w:rsid w:val="00830DFA"/>
    <w:rsid w:val="0083693A"/>
    <w:rsid w:val="00846109"/>
    <w:rsid w:val="00863E38"/>
    <w:rsid w:val="008705FD"/>
    <w:rsid w:val="00870843"/>
    <w:rsid w:val="008847A0"/>
    <w:rsid w:val="008868CD"/>
    <w:rsid w:val="008871BA"/>
    <w:rsid w:val="008911EA"/>
    <w:rsid w:val="008925F5"/>
    <w:rsid w:val="008A00D1"/>
    <w:rsid w:val="008A1FF2"/>
    <w:rsid w:val="008A545E"/>
    <w:rsid w:val="008C12DB"/>
    <w:rsid w:val="008C2626"/>
    <w:rsid w:val="008E4077"/>
    <w:rsid w:val="00905775"/>
    <w:rsid w:val="00911303"/>
    <w:rsid w:val="00917FFB"/>
    <w:rsid w:val="00935E00"/>
    <w:rsid w:val="009361DE"/>
    <w:rsid w:val="00951359"/>
    <w:rsid w:val="0096334C"/>
    <w:rsid w:val="00970861"/>
    <w:rsid w:val="00980BA8"/>
    <w:rsid w:val="00992E2B"/>
    <w:rsid w:val="00994A50"/>
    <w:rsid w:val="009A77F7"/>
    <w:rsid w:val="009C4B62"/>
    <w:rsid w:val="009D4E36"/>
    <w:rsid w:val="009D508F"/>
    <w:rsid w:val="009E3B01"/>
    <w:rsid w:val="009F19A2"/>
    <w:rsid w:val="00A15540"/>
    <w:rsid w:val="00A15726"/>
    <w:rsid w:val="00A17A53"/>
    <w:rsid w:val="00A26154"/>
    <w:rsid w:val="00A452D1"/>
    <w:rsid w:val="00A60279"/>
    <w:rsid w:val="00A65760"/>
    <w:rsid w:val="00A765C9"/>
    <w:rsid w:val="00A80C8B"/>
    <w:rsid w:val="00AA570F"/>
    <w:rsid w:val="00AE474D"/>
    <w:rsid w:val="00AE4CAD"/>
    <w:rsid w:val="00AF117F"/>
    <w:rsid w:val="00AF358A"/>
    <w:rsid w:val="00B17899"/>
    <w:rsid w:val="00B33749"/>
    <w:rsid w:val="00B3685B"/>
    <w:rsid w:val="00B448F5"/>
    <w:rsid w:val="00B77C36"/>
    <w:rsid w:val="00B90C1E"/>
    <w:rsid w:val="00BC63FD"/>
    <w:rsid w:val="00BE1D44"/>
    <w:rsid w:val="00BF64C0"/>
    <w:rsid w:val="00C02029"/>
    <w:rsid w:val="00C20FAF"/>
    <w:rsid w:val="00C25AD1"/>
    <w:rsid w:val="00C40645"/>
    <w:rsid w:val="00C424CF"/>
    <w:rsid w:val="00C466A2"/>
    <w:rsid w:val="00C500E3"/>
    <w:rsid w:val="00C60B7A"/>
    <w:rsid w:val="00C62F2C"/>
    <w:rsid w:val="00C64B12"/>
    <w:rsid w:val="00C66470"/>
    <w:rsid w:val="00C75F36"/>
    <w:rsid w:val="00C81DCE"/>
    <w:rsid w:val="00C93D0A"/>
    <w:rsid w:val="00C95716"/>
    <w:rsid w:val="00CB372A"/>
    <w:rsid w:val="00CC5C10"/>
    <w:rsid w:val="00D03BAE"/>
    <w:rsid w:val="00D15A79"/>
    <w:rsid w:val="00D4046D"/>
    <w:rsid w:val="00D572E8"/>
    <w:rsid w:val="00D63715"/>
    <w:rsid w:val="00D87B72"/>
    <w:rsid w:val="00DB0FCE"/>
    <w:rsid w:val="00DC5F36"/>
    <w:rsid w:val="00DD2EF7"/>
    <w:rsid w:val="00DD418C"/>
    <w:rsid w:val="00DE632F"/>
    <w:rsid w:val="00DF15B4"/>
    <w:rsid w:val="00E137F7"/>
    <w:rsid w:val="00E21E0A"/>
    <w:rsid w:val="00E30FF4"/>
    <w:rsid w:val="00E31DDA"/>
    <w:rsid w:val="00E413B4"/>
    <w:rsid w:val="00E51660"/>
    <w:rsid w:val="00E710FF"/>
    <w:rsid w:val="00E75602"/>
    <w:rsid w:val="00E973DB"/>
    <w:rsid w:val="00EA1479"/>
    <w:rsid w:val="00EE172E"/>
    <w:rsid w:val="00F00A77"/>
    <w:rsid w:val="00F237D2"/>
    <w:rsid w:val="00F25D38"/>
    <w:rsid w:val="00F302BD"/>
    <w:rsid w:val="00F34EC9"/>
    <w:rsid w:val="00F55D3C"/>
    <w:rsid w:val="00F5750C"/>
    <w:rsid w:val="00F66751"/>
    <w:rsid w:val="00F86807"/>
    <w:rsid w:val="00FA7291"/>
    <w:rsid w:val="00FC606B"/>
    <w:rsid w:val="00FE43A0"/>
    <w:rsid w:val="00FF044E"/>
    <w:rsid w:val="0A59F430"/>
    <w:rsid w:val="0F893157"/>
    <w:rsid w:val="199D1721"/>
    <w:rsid w:val="4595BF73"/>
    <w:rsid w:val="4CCE3BD6"/>
    <w:rsid w:val="5A31E4A5"/>
    <w:rsid w:val="616274EA"/>
    <w:rsid w:val="691816D0"/>
    <w:rsid w:val="6F159D2F"/>
    <w:rsid w:val="7911F33B"/>
    <w:rsid w:val="7958A866"/>
    <w:rsid w:val="7E774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24D5"/>
  <w15:chartTrackingRefBased/>
  <w15:docId w15:val="{21E56A81-32DA-7E42-A3FD-89DA814A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279"/>
    <w:pPr>
      <w:jc w:val="both"/>
    </w:pPr>
    <w:rPr>
      <w:lang w:val="en-US"/>
    </w:rPr>
  </w:style>
  <w:style w:type="paragraph" w:styleId="Heading1">
    <w:name w:val="heading 1"/>
    <w:basedOn w:val="Normal"/>
    <w:next w:val="Normal"/>
    <w:link w:val="Heading1Char"/>
    <w:uiPriority w:val="9"/>
    <w:qFormat/>
    <w:rsid w:val="007519E9"/>
    <w:pPr>
      <w:numPr>
        <w:numId w:val="9"/>
      </w:numPr>
      <w:ind w:left="0" w:firstLine="0"/>
      <w:contextualSpacing/>
      <w:outlineLvl w:val="0"/>
    </w:pPr>
    <w:rPr>
      <w:rFonts w:asciiTheme="majorHAnsi" w:eastAsiaTheme="majorEastAsia" w:hAnsiTheme="majorHAnsi" w:cs="Times New Roman (Titres CS)"/>
      <w:smallCaps/>
      <w:color w:val="2F5496" w:themeColor="accent1" w:themeShade="BF"/>
      <w:sz w:val="36"/>
      <w:szCs w:val="36"/>
    </w:rPr>
  </w:style>
  <w:style w:type="paragraph" w:styleId="Heading2">
    <w:name w:val="heading 2"/>
    <w:basedOn w:val="Heading1"/>
    <w:next w:val="Normal"/>
    <w:link w:val="Heading2Char"/>
    <w:uiPriority w:val="9"/>
    <w:unhideWhenUsed/>
    <w:qFormat/>
    <w:rsid w:val="003953E2"/>
    <w:pPr>
      <w:numPr>
        <w:ilvl w:val="1"/>
      </w:numPr>
      <w:outlineLvl w:val="1"/>
    </w:pPr>
    <w:rPr>
      <w:sz w:val="32"/>
      <w:szCs w:val="32"/>
    </w:rPr>
  </w:style>
  <w:style w:type="paragraph" w:styleId="Heading3">
    <w:name w:val="heading 3"/>
    <w:basedOn w:val="ListParagraph"/>
    <w:next w:val="Normal"/>
    <w:link w:val="Heading3Char"/>
    <w:uiPriority w:val="9"/>
    <w:unhideWhenUsed/>
    <w:qFormat/>
    <w:rsid w:val="00A60279"/>
    <w:pPr>
      <w:numPr>
        <w:ilvl w:val="2"/>
        <w:numId w:val="9"/>
      </w:numPr>
      <w:spacing w:line="259" w:lineRule="auto"/>
      <w:outlineLvl w:val="2"/>
    </w:pPr>
    <w:rPr>
      <w:rFonts w:asciiTheme="majorHAnsi" w:hAnsiTheme="majorHAnsi" w:cstheme="majorHAnsi"/>
      <w:color w:val="1F3864" w:themeColor="accent1" w:themeShade="80"/>
    </w:rPr>
  </w:style>
  <w:style w:type="paragraph" w:styleId="Heading4">
    <w:name w:val="heading 4"/>
    <w:basedOn w:val="Normal"/>
    <w:next w:val="Normal"/>
    <w:link w:val="Heading4Char"/>
    <w:uiPriority w:val="9"/>
    <w:unhideWhenUsed/>
    <w:qFormat/>
    <w:rsid w:val="00224F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9"/>
    <w:rPr>
      <w:rFonts w:asciiTheme="majorHAnsi" w:eastAsiaTheme="majorEastAsia" w:hAnsiTheme="majorHAnsi" w:cs="Times New Roman (Titres CS)"/>
      <w:smallCaps/>
      <w:color w:val="2F5496" w:themeColor="accent1" w:themeShade="BF"/>
      <w:sz w:val="36"/>
      <w:szCs w:val="36"/>
      <w:lang w:val="en-US"/>
    </w:rPr>
  </w:style>
  <w:style w:type="character" w:customStyle="1" w:styleId="Heading2Char">
    <w:name w:val="Heading 2 Char"/>
    <w:basedOn w:val="DefaultParagraphFont"/>
    <w:link w:val="Heading2"/>
    <w:uiPriority w:val="9"/>
    <w:rsid w:val="003953E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60279"/>
    <w:rPr>
      <w:rFonts w:asciiTheme="majorHAnsi" w:hAnsiTheme="majorHAnsi" w:cstheme="majorHAnsi"/>
      <w:color w:val="1F3864" w:themeColor="accent1" w:themeShade="80"/>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23FE"/>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7123FE"/>
    <w:rPr>
      <w:rFonts w:ascii="Times New Roman" w:hAnsi="Times New Roman" w:cs="Times New Roman"/>
      <w:sz w:val="26"/>
      <w:szCs w:val="26"/>
    </w:rPr>
  </w:style>
  <w:style w:type="table" w:styleId="GridTable1Light-Accent3">
    <w:name w:val="Grid Table 1 Light Accent 3"/>
    <w:basedOn w:val="TableNormal"/>
    <w:uiPriority w:val="46"/>
    <w:rsid w:val="00F25D3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813FA"/>
    <w:rPr>
      <w:color w:val="808080"/>
      <w:shd w:val="clear" w:color="auto" w:fill="E6E6E6"/>
    </w:rPr>
  </w:style>
  <w:style w:type="paragraph" w:styleId="Title">
    <w:name w:val="Title"/>
    <w:basedOn w:val="Normal"/>
    <w:next w:val="Normal"/>
    <w:link w:val="TitleChar"/>
    <w:uiPriority w:val="10"/>
    <w:qFormat/>
    <w:rsid w:val="00992E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E2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84DC7"/>
    <w:pPr>
      <w:spacing w:after="200"/>
      <w:jc w:val="center"/>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870843"/>
    <w:rPr>
      <w:b/>
      <w:bCs/>
    </w:rPr>
  </w:style>
  <w:style w:type="character" w:customStyle="1" w:styleId="CommentSubjectChar">
    <w:name w:val="Comment Subject Char"/>
    <w:basedOn w:val="CommentTextChar"/>
    <w:link w:val="CommentSubject"/>
    <w:uiPriority w:val="99"/>
    <w:semiHidden/>
    <w:rsid w:val="00870843"/>
    <w:rPr>
      <w:b/>
      <w:bCs/>
      <w:sz w:val="20"/>
      <w:szCs w:val="20"/>
    </w:rPr>
  </w:style>
  <w:style w:type="character" w:customStyle="1" w:styleId="Heading4Char">
    <w:name w:val="Heading 4 Char"/>
    <w:basedOn w:val="DefaultParagraphFont"/>
    <w:link w:val="Heading4"/>
    <w:uiPriority w:val="9"/>
    <w:rsid w:val="00224FEC"/>
    <w:rPr>
      <w:rFonts w:asciiTheme="majorHAnsi" w:eastAsiaTheme="majorEastAsia" w:hAnsiTheme="majorHAnsi" w:cstheme="majorBidi"/>
      <w:i/>
      <w:iCs/>
      <w:color w:val="2F5496" w:themeColor="accent1" w:themeShade="BF"/>
      <w:lang w:val="en-US"/>
    </w:rPr>
  </w:style>
  <w:style w:type="paragraph" w:styleId="TOC1">
    <w:name w:val="toc 1"/>
    <w:basedOn w:val="Normal"/>
    <w:next w:val="Normal"/>
    <w:autoRedefine/>
    <w:uiPriority w:val="39"/>
    <w:unhideWhenUsed/>
    <w:rsid w:val="00667091"/>
    <w:pPr>
      <w:spacing w:before="360" w:after="360"/>
      <w:jc w:val="left"/>
    </w:pPr>
    <w:rPr>
      <w:rFonts w:cstheme="minorHAnsi"/>
      <w:b/>
      <w:bCs/>
      <w:caps/>
      <w:sz w:val="22"/>
      <w:szCs w:val="22"/>
      <w:u w:val="single"/>
    </w:rPr>
  </w:style>
  <w:style w:type="paragraph" w:styleId="TOC2">
    <w:name w:val="toc 2"/>
    <w:basedOn w:val="Normal"/>
    <w:next w:val="Normal"/>
    <w:autoRedefine/>
    <w:uiPriority w:val="39"/>
    <w:unhideWhenUsed/>
    <w:rsid w:val="00667091"/>
    <w:pPr>
      <w:jc w:val="left"/>
    </w:pPr>
    <w:rPr>
      <w:rFonts w:cstheme="minorHAnsi"/>
      <w:b/>
      <w:bCs/>
      <w:smallCaps/>
      <w:sz w:val="22"/>
      <w:szCs w:val="22"/>
    </w:rPr>
  </w:style>
  <w:style w:type="paragraph" w:styleId="TOC3">
    <w:name w:val="toc 3"/>
    <w:basedOn w:val="Normal"/>
    <w:next w:val="Normal"/>
    <w:autoRedefine/>
    <w:uiPriority w:val="39"/>
    <w:unhideWhenUsed/>
    <w:rsid w:val="00667091"/>
    <w:pPr>
      <w:jc w:val="left"/>
    </w:pPr>
    <w:rPr>
      <w:rFonts w:cstheme="minorHAnsi"/>
      <w:smallCaps/>
      <w:sz w:val="22"/>
      <w:szCs w:val="22"/>
    </w:rPr>
  </w:style>
  <w:style w:type="paragraph" w:styleId="TOC4">
    <w:name w:val="toc 4"/>
    <w:basedOn w:val="Normal"/>
    <w:next w:val="Normal"/>
    <w:autoRedefine/>
    <w:uiPriority w:val="39"/>
    <w:unhideWhenUsed/>
    <w:rsid w:val="00667091"/>
    <w:pPr>
      <w:jc w:val="left"/>
    </w:pPr>
    <w:rPr>
      <w:rFonts w:cstheme="minorHAnsi"/>
      <w:sz w:val="22"/>
      <w:szCs w:val="22"/>
    </w:rPr>
  </w:style>
  <w:style w:type="paragraph" w:styleId="TOC5">
    <w:name w:val="toc 5"/>
    <w:basedOn w:val="Normal"/>
    <w:next w:val="Normal"/>
    <w:autoRedefine/>
    <w:uiPriority w:val="39"/>
    <w:unhideWhenUsed/>
    <w:rsid w:val="00667091"/>
    <w:pPr>
      <w:jc w:val="left"/>
    </w:pPr>
    <w:rPr>
      <w:rFonts w:cstheme="minorHAnsi"/>
      <w:sz w:val="22"/>
      <w:szCs w:val="22"/>
    </w:rPr>
  </w:style>
  <w:style w:type="paragraph" w:styleId="TOC6">
    <w:name w:val="toc 6"/>
    <w:basedOn w:val="Normal"/>
    <w:next w:val="Normal"/>
    <w:autoRedefine/>
    <w:uiPriority w:val="39"/>
    <w:unhideWhenUsed/>
    <w:rsid w:val="00667091"/>
    <w:pPr>
      <w:jc w:val="left"/>
    </w:pPr>
    <w:rPr>
      <w:rFonts w:cstheme="minorHAnsi"/>
      <w:sz w:val="22"/>
      <w:szCs w:val="22"/>
    </w:rPr>
  </w:style>
  <w:style w:type="paragraph" w:styleId="TOC7">
    <w:name w:val="toc 7"/>
    <w:basedOn w:val="Normal"/>
    <w:next w:val="Normal"/>
    <w:autoRedefine/>
    <w:uiPriority w:val="39"/>
    <w:unhideWhenUsed/>
    <w:rsid w:val="00667091"/>
    <w:pPr>
      <w:jc w:val="left"/>
    </w:pPr>
    <w:rPr>
      <w:rFonts w:cstheme="minorHAnsi"/>
      <w:sz w:val="22"/>
      <w:szCs w:val="22"/>
    </w:rPr>
  </w:style>
  <w:style w:type="paragraph" w:styleId="TOC8">
    <w:name w:val="toc 8"/>
    <w:basedOn w:val="Normal"/>
    <w:next w:val="Normal"/>
    <w:autoRedefine/>
    <w:uiPriority w:val="39"/>
    <w:unhideWhenUsed/>
    <w:rsid w:val="00667091"/>
    <w:pPr>
      <w:jc w:val="left"/>
    </w:pPr>
    <w:rPr>
      <w:rFonts w:cstheme="minorHAnsi"/>
      <w:sz w:val="22"/>
      <w:szCs w:val="22"/>
    </w:rPr>
  </w:style>
  <w:style w:type="paragraph" w:styleId="TOC9">
    <w:name w:val="toc 9"/>
    <w:basedOn w:val="Normal"/>
    <w:next w:val="Normal"/>
    <w:autoRedefine/>
    <w:uiPriority w:val="39"/>
    <w:unhideWhenUsed/>
    <w:rsid w:val="00667091"/>
    <w:pPr>
      <w:jc w:val="left"/>
    </w:pPr>
    <w:rPr>
      <w:rFonts w:cstheme="minorHAnsi"/>
      <w:sz w:val="22"/>
      <w:szCs w:val="22"/>
    </w:rPr>
  </w:style>
  <w:style w:type="paragraph" w:styleId="FootnoteText">
    <w:name w:val="footnote text"/>
    <w:basedOn w:val="Normal"/>
    <w:link w:val="FootnoteTextChar"/>
    <w:uiPriority w:val="99"/>
    <w:semiHidden/>
    <w:unhideWhenUsed/>
    <w:rsid w:val="00D63715"/>
    <w:rPr>
      <w:sz w:val="20"/>
      <w:szCs w:val="20"/>
    </w:rPr>
  </w:style>
  <w:style w:type="character" w:customStyle="1" w:styleId="FootnoteTextChar">
    <w:name w:val="Footnote Text Char"/>
    <w:basedOn w:val="DefaultParagraphFont"/>
    <w:link w:val="FootnoteText"/>
    <w:uiPriority w:val="99"/>
    <w:semiHidden/>
    <w:rsid w:val="00D63715"/>
    <w:rPr>
      <w:sz w:val="20"/>
      <w:szCs w:val="20"/>
      <w:lang w:val="en-US"/>
    </w:rPr>
  </w:style>
  <w:style w:type="character" w:styleId="FootnoteReference">
    <w:name w:val="footnote reference"/>
    <w:basedOn w:val="DefaultParagraphFont"/>
    <w:uiPriority w:val="99"/>
    <w:semiHidden/>
    <w:unhideWhenUsed/>
    <w:rsid w:val="00D63715"/>
    <w:rPr>
      <w:vertAlign w:val="superscript"/>
    </w:rPr>
  </w:style>
  <w:style w:type="paragraph" w:styleId="NormalWeb">
    <w:name w:val="Normal (Web)"/>
    <w:basedOn w:val="Normal"/>
    <w:uiPriority w:val="99"/>
    <w:semiHidden/>
    <w:unhideWhenUsed/>
    <w:rsid w:val="00F302BD"/>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38">
      <w:bodyDiv w:val="1"/>
      <w:marLeft w:val="0"/>
      <w:marRight w:val="0"/>
      <w:marTop w:val="0"/>
      <w:marBottom w:val="0"/>
      <w:divBdr>
        <w:top w:val="none" w:sz="0" w:space="0" w:color="auto"/>
        <w:left w:val="none" w:sz="0" w:space="0" w:color="auto"/>
        <w:bottom w:val="none" w:sz="0" w:space="0" w:color="auto"/>
        <w:right w:val="none" w:sz="0" w:space="0" w:color="auto"/>
      </w:divBdr>
    </w:div>
    <w:div w:id="1140001716">
      <w:bodyDiv w:val="1"/>
      <w:marLeft w:val="0"/>
      <w:marRight w:val="0"/>
      <w:marTop w:val="0"/>
      <w:marBottom w:val="0"/>
      <w:divBdr>
        <w:top w:val="none" w:sz="0" w:space="0" w:color="auto"/>
        <w:left w:val="none" w:sz="0" w:space="0" w:color="auto"/>
        <w:bottom w:val="none" w:sz="0" w:space="0" w:color="auto"/>
        <w:right w:val="none" w:sz="0" w:space="0" w:color="auto"/>
      </w:divBdr>
    </w:div>
    <w:div w:id="1644843957">
      <w:bodyDiv w:val="1"/>
      <w:marLeft w:val="0"/>
      <w:marRight w:val="0"/>
      <w:marTop w:val="0"/>
      <w:marBottom w:val="0"/>
      <w:divBdr>
        <w:top w:val="none" w:sz="0" w:space="0" w:color="auto"/>
        <w:left w:val="none" w:sz="0" w:space="0" w:color="auto"/>
        <w:bottom w:val="none" w:sz="0" w:space="0" w:color="auto"/>
        <w:right w:val="none" w:sz="0" w:space="0" w:color="auto"/>
      </w:divBdr>
    </w:div>
    <w:div w:id="16820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ropbox.com/s/hxbyz7w9ygcsqns/GLOBIOluclass.csv?dl=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db.nal.usd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cia.gov/" TargetMode="External"/><Relationship Id="rId2" Type="http://schemas.openxmlformats.org/officeDocument/2006/relationships/hyperlink" Target="https://data.worldbank.org/indicator/SP.DYN.TFRT.IN/" TargetMode="External"/><Relationship Id="rId1" Type="http://schemas.openxmlformats.org/officeDocument/2006/relationships/hyperlink" Target="https://www.nutrition.org.uk/attachments/article/234/Nutrition%20Requirements_Revised%20Oct%202016.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B03B1-410E-45BF-A6AC-A6604F3F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19249</TotalTime>
  <Pages>1</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weil</dc:creator>
  <cp:keywords/>
  <dc:description/>
  <cp:lastModifiedBy>Becky</cp:lastModifiedBy>
  <cp:revision>78</cp:revision>
  <dcterms:created xsi:type="dcterms:W3CDTF">2018-05-03T14:54:00Z</dcterms:created>
  <dcterms:modified xsi:type="dcterms:W3CDTF">2018-09-11T06:28:00Z</dcterms:modified>
</cp:coreProperties>
</file>